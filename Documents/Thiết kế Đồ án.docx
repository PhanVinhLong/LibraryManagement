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58C" w:rsidRPr="0053693C" w:rsidRDefault="0081358C" w:rsidP="0081358C">
      <w:pPr>
        <w:keepNext/>
        <w:spacing w:before="240"/>
        <w:jc w:val="left"/>
        <w:outlineLvl w:val="1"/>
        <w:rPr>
          <w:rFonts w:asciiTheme="majorHAnsi" w:hAnsiTheme="majorHAnsi" w:cstheme="majorHAnsi"/>
          <w:b/>
          <w:sz w:val="26"/>
          <w:szCs w:val="26"/>
        </w:rPr>
      </w:pPr>
      <w:bookmarkStart w:id="1" w:name="_Toc96941675"/>
    </w:p>
    <w:p w:rsidR="0053693C" w:rsidRPr="0053693C" w:rsidRDefault="0053693C" w:rsidP="008976B0">
      <w:pPr>
        <w:pStyle w:val="u2"/>
        <w:rPr>
          <w:sz w:val="20"/>
          <w:lang w:val="vi-VN"/>
        </w:rPr>
      </w:pPr>
      <w:r w:rsidRPr="0053693C">
        <w:t>Đề tài quản lý thư viện</w:t>
      </w:r>
    </w:p>
    <w:p w:rsidR="0053693C" w:rsidRDefault="0053693C">
      <w:pPr>
        <w:pStyle w:val="u3"/>
        <w:pPrChange w:id="2" w:author="Vo Viet" w:date="2018-06-10T06:10:00Z">
          <w:pPr>
            <w:pStyle w:val="u3"/>
            <w:tabs>
              <w:tab w:val="center" w:pos="1675"/>
            </w:tabs>
            <w:ind w:left="-15" w:firstLine="0"/>
          </w:pPr>
        </w:pPrChange>
      </w:pPr>
      <w:r>
        <w:rPr>
          <w:rFonts w:ascii="Arial" w:eastAsia="Arial" w:hAnsi="Arial"/>
        </w:rPr>
        <w:tab/>
      </w:r>
      <w:r>
        <w:t xml:space="preserve">Danh sách các yêu cầu </w:t>
      </w:r>
    </w:p>
    <w:tbl>
      <w:tblPr>
        <w:tblStyle w:val="LiBang"/>
        <w:tblW w:w="0" w:type="auto"/>
        <w:tblLook w:val="04A0" w:firstRow="1" w:lastRow="0" w:firstColumn="1" w:lastColumn="0" w:noHBand="0" w:noVBand="1"/>
      </w:tblPr>
      <w:tblGrid>
        <w:gridCol w:w="704"/>
        <w:gridCol w:w="1843"/>
        <w:gridCol w:w="2862"/>
        <w:gridCol w:w="1107"/>
        <w:gridCol w:w="2500"/>
      </w:tblGrid>
      <w:tr w:rsidR="002736DE" w:rsidTr="007B1F42">
        <w:tc>
          <w:tcPr>
            <w:tcW w:w="704" w:type="dxa"/>
            <w:shd w:val="clear" w:color="auto" w:fill="E7E6E6" w:themeFill="background2"/>
          </w:tcPr>
          <w:p w:rsidR="002736DE" w:rsidRPr="0053693C" w:rsidRDefault="002736DE" w:rsidP="007B1F42">
            <w:pPr>
              <w:ind w:firstLine="0"/>
              <w:rPr>
                <w:color w:val="FFFFFF" w:themeColor="background1"/>
                <w:highlight w:val="black"/>
              </w:rPr>
            </w:pPr>
            <w:r w:rsidRPr="0053693C">
              <w:rPr>
                <w:color w:val="FFFFFF" w:themeColor="background1"/>
                <w:highlight w:val="black"/>
              </w:rPr>
              <w:t>STT</w:t>
            </w:r>
          </w:p>
        </w:tc>
        <w:tc>
          <w:tcPr>
            <w:tcW w:w="1843" w:type="dxa"/>
            <w:shd w:val="clear" w:color="auto" w:fill="E7E6E6" w:themeFill="background2"/>
          </w:tcPr>
          <w:p w:rsidR="002736DE" w:rsidRDefault="002736DE" w:rsidP="007B1F42">
            <w:pPr>
              <w:ind w:firstLine="0"/>
            </w:pPr>
            <w:r w:rsidRPr="0053693C">
              <w:rPr>
                <w:color w:val="FFFFFF" w:themeColor="background1"/>
                <w:highlight w:val="black"/>
              </w:rPr>
              <w:t>Tên yêu cầu</w:t>
            </w:r>
          </w:p>
        </w:tc>
        <w:tc>
          <w:tcPr>
            <w:tcW w:w="2862" w:type="dxa"/>
            <w:shd w:val="clear" w:color="auto" w:fill="E7E6E6" w:themeFill="background2"/>
          </w:tcPr>
          <w:p w:rsidR="002736DE" w:rsidRDefault="002736DE" w:rsidP="007B1F42">
            <w:pPr>
              <w:ind w:firstLine="0"/>
            </w:pPr>
            <w:r w:rsidRPr="0053693C">
              <w:rPr>
                <w:color w:val="FFFFFF" w:themeColor="background1"/>
                <w:highlight w:val="black"/>
              </w:rPr>
              <w:t>Biểu mẫu</w:t>
            </w:r>
          </w:p>
        </w:tc>
        <w:tc>
          <w:tcPr>
            <w:tcW w:w="1107" w:type="dxa"/>
            <w:shd w:val="clear" w:color="auto" w:fill="E7E6E6" w:themeFill="background2"/>
          </w:tcPr>
          <w:p w:rsidR="002736DE" w:rsidRDefault="002736DE" w:rsidP="007B1F42">
            <w:pPr>
              <w:ind w:firstLine="0"/>
            </w:pPr>
            <w:r w:rsidRPr="0053693C">
              <w:rPr>
                <w:color w:val="FFFFFF" w:themeColor="background1"/>
                <w:highlight w:val="black"/>
              </w:rPr>
              <w:t>Quy Định</w:t>
            </w:r>
          </w:p>
        </w:tc>
        <w:tc>
          <w:tcPr>
            <w:tcW w:w="2500" w:type="dxa"/>
            <w:shd w:val="clear" w:color="auto" w:fill="E7E6E6" w:themeFill="background2"/>
          </w:tcPr>
          <w:p w:rsidR="002736DE" w:rsidRPr="0053693C" w:rsidRDefault="002736DE" w:rsidP="007B1F42">
            <w:pPr>
              <w:ind w:firstLine="0"/>
              <w:rPr>
                <w:color w:val="FFFFFF" w:themeColor="background1"/>
                <w:highlight w:val="black"/>
              </w:rPr>
            </w:pPr>
            <w:r w:rsidRPr="0053693C">
              <w:rPr>
                <w:color w:val="FFFFFF" w:themeColor="background1"/>
                <w:highlight w:val="black"/>
              </w:rPr>
              <w:t>Ghi Chú</w:t>
            </w:r>
          </w:p>
        </w:tc>
      </w:tr>
      <w:tr w:rsidR="002736DE" w:rsidTr="007B1F42">
        <w:tc>
          <w:tcPr>
            <w:tcW w:w="704" w:type="dxa"/>
          </w:tcPr>
          <w:p w:rsidR="002736DE" w:rsidRDefault="002736DE" w:rsidP="007B1F42">
            <w:pPr>
              <w:ind w:firstLine="0"/>
            </w:pPr>
            <w:r>
              <w:t>1</w:t>
            </w:r>
          </w:p>
        </w:tc>
        <w:tc>
          <w:tcPr>
            <w:tcW w:w="1843" w:type="dxa"/>
          </w:tcPr>
          <w:p w:rsidR="002736DE" w:rsidRDefault="002736DE" w:rsidP="007B1F42">
            <w:pPr>
              <w:ind w:firstLine="0"/>
            </w:pPr>
            <w:r>
              <w:t>Lập thẻ độc giả</w:t>
            </w:r>
          </w:p>
        </w:tc>
        <w:tc>
          <w:tcPr>
            <w:tcW w:w="2862" w:type="dxa"/>
          </w:tcPr>
          <w:p w:rsidR="002736DE" w:rsidRDefault="002736DE" w:rsidP="007B1F42">
            <w:pPr>
              <w:ind w:firstLine="0"/>
            </w:pPr>
            <w:r>
              <w:t>BM1</w:t>
            </w:r>
          </w:p>
        </w:tc>
        <w:tc>
          <w:tcPr>
            <w:tcW w:w="1107" w:type="dxa"/>
          </w:tcPr>
          <w:p w:rsidR="002736DE" w:rsidRDefault="002736DE" w:rsidP="007B1F42">
            <w:pPr>
              <w:ind w:firstLine="0"/>
            </w:pPr>
            <w:r>
              <w:t>QĐ1</w:t>
            </w: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2</w:t>
            </w:r>
          </w:p>
        </w:tc>
        <w:tc>
          <w:tcPr>
            <w:tcW w:w="1843" w:type="dxa"/>
          </w:tcPr>
          <w:p w:rsidR="002736DE" w:rsidRDefault="002736DE" w:rsidP="007B1F42">
            <w:pPr>
              <w:ind w:firstLine="0"/>
            </w:pPr>
            <w:r>
              <w:t>Tiếp nhận sách mới</w:t>
            </w:r>
          </w:p>
        </w:tc>
        <w:tc>
          <w:tcPr>
            <w:tcW w:w="2862" w:type="dxa"/>
          </w:tcPr>
          <w:p w:rsidR="002736DE" w:rsidRDefault="002736DE" w:rsidP="007B1F42">
            <w:pPr>
              <w:ind w:firstLine="0"/>
            </w:pPr>
            <w:r>
              <w:t>BM2</w:t>
            </w:r>
          </w:p>
        </w:tc>
        <w:tc>
          <w:tcPr>
            <w:tcW w:w="1107" w:type="dxa"/>
          </w:tcPr>
          <w:p w:rsidR="002736DE" w:rsidRDefault="002736DE" w:rsidP="007B1F42">
            <w:pPr>
              <w:ind w:firstLine="0"/>
            </w:pPr>
            <w:r>
              <w:t>QĐ2</w:t>
            </w: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3</w:t>
            </w:r>
          </w:p>
        </w:tc>
        <w:tc>
          <w:tcPr>
            <w:tcW w:w="1843" w:type="dxa"/>
          </w:tcPr>
          <w:p w:rsidR="002736DE" w:rsidRDefault="002736DE" w:rsidP="007B1F42">
            <w:pPr>
              <w:ind w:firstLine="0"/>
            </w:pPr>
            <w:r>
              <w:t>Tra cứu sách</w:t>
            </w:r>
          </w:p>
        </w:tc>
        <w:tc>
          <w:tcPr>
            <w:tcW w:w="2862" w:type="dxa"/>
          </w:tcPr>
          <w:p w:rsidR="002736DE" w:rsidRDefault="002736DE" w:rsidP="007B1F42">
            <w:pPr>
              <w:ind w:firstLine="0"/>
            </w:pPr>
            <w:r>
              <w:t>BM3</w:t>
            </w:r>
          </w:p>
        </w:tc>
        <w:tc>
          <w:tcPr>
            <w:tcW w:w="1107" w:type="dxa"/>
          </w:tcPr>
          <w:p w:rsidR="002736DE" w:rsidRDefault="002736DE" w:rsidP="007B1F42">
            <w:pPr>
              <w:ind w:firstLine="0"/>
            </w:pP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4</w:t>
            </w:r>
          </w:p>
        </w:tc>
        <w:tc>
          <w:tcPr>
            <w:tcW w:w="1843" w:type="dxa"/>
          </w:tcPr>
          <w:p w:rsidR="002736DE" w:rsidRDefault="002736DE" w:rsidP="007B1F42">
            <w:pPr>
              <w:ind w:firstLine="0"/>
            </w:pPr>
            <w:r>
              <w:t>Cho mượn sách</w:t>
            </w:r>
          </w:p>
        </w:tc>
        <w:tc>
          <w:tcPr>
            <w:tcW w:w="2862" w:type="dxa"/>
          </w:tcPr>
          <w:p w:rsidR="002736DE" w:rsidRDefault="002736DE" w:rsidP="007B1F42">
            <w:pPr>
              <w:ind w:firstLine="0"/>
            </w:pPr>
            <w:r>
              <w:t>BM4</w:t>
            </w:r>
          </w:p>
        </w:tc>
        <w:tc>
          <w:tcPr>
            <w:tcW w:w="1107" w:type="dxa"/>
          </w:tcPr>
          <w:p w:rsidR="002736DE" w:rsidRDefault="002736DE" w:rsidP="007B1F42">
            <w:pPr>
              <w:ind w:firstLine="0"/>
            </w:pPr>
            <w:r>
              <w:t>QĐ4</w:t>
            </w: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5</w:t>
            </w:r>
          </w:p>
        </w:tc>
        <w:tc>
          <w:tcPr>
            <w:tcW w:w="1843" w:type="dxa"/>
          </w:tcPr>
          <w:p w:rsidR="002736DE" w:rsidRDefault="002736DE" w:rsidP="007B1F42">
            <w:pPr>
              <w:ind w:firstLine="0"/>
            </w:pPr>
            <w:r>
              <w:t>Nhận trả sách</w:t>
            </w:r>
          </w:p>
        </w:tc>
        <w:tc>
          <w:tcPr>
            <w:tcW w:w="2862" w:type="dxa"/>
          </w:tcPr>
          <w:p w:rsidR="002736DE" w:rsidRDefault="002736DE" w:rsidP="007B1F42">
            <w:pPr>
              <w:ind w:firstLine="0"/>
            </w:pPr>
            <w:r>
              <w:t>Đọc giả cung cấp mã số cần trả</w:t>
            </w:r>
          </w:p>
        </w:tc>
        <w:tc>
          <w:tcPr>
            <w:tcW w:w="1107" w:type="dxa"/>
          </w:tcPr>
          <w:p w:rsidR="002736DE" w:rsidRDefault="002736DE" w:rsidP="007B1F42">
            <w:pPr>
              <w:ind w:firstLine="0"/>
            </w:pP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6</w:t>
            </w:r>
          </w:p>
        </w:tc>
        <w:tc>
          <w:tcPr>
            <w:tcW w:w="1843" w:type="dxa"/>
          </w:tcPr>
          <w:p w:rsidR="002736DE" w:rsidRDefault="002736DE" w:rsidP="007B1F42">
            <w:pPr>
              <w:ind w:firstLine="0"/>
            </w:pPr>
            <w:r>
              <w:t>Lập báo cáo</w:t>
            </w:r>
          </w:p>
        </w:tc>
        <w:tc>
          <w:tcPr>
            <w:tcW w:w="2862" w:type="dxa"/>
          </w:tcPr>
          <w:p w:rsidR="002736DE" w:rsidRDefault="002736DE" w:rsidP="007B1F42">
            <w:pPr>
              <w:ind w:firstLine="0"/>
            </w:pPr>
            <w:r>
              <w:t>BM5.</w:t>
            </w:r>
            <w:proofErr w:type="gramStart"/>
            <w:r>
              <w:t>1,BM</w:t>
            </w:r>
            <w:proofErr w:type="gramEnd"/>
            <w:r>
              <w:t>5.2</w:t>
            </w:r>
          </w:p>
        </w:tc>
        <w:tc>
          <w:tcPr>
            <w:tcW w:w="1107" w:type="dxa"/>
          </w:tcPr>
          <w:p w:rsidR="002736DE" w:rsidRDefault="002736DE" w:rsidP="007B1F42">
            <w:pPr>
              <w:ind w:firstLine="0"/>
            </w:pP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7</w:t>
            </w:r>
          </w:p>
        </w:tc>
        <w:tc>
          <w:tcPr>
            <w:tcW w:w="1843" w:type="dxa"/>
          </w:tcPr>
          <w:p w:rsidR="002736DE" w:rsidRDefault="002736DE" w:rsidP="007B1F42">
            <w:pPr>
              <w:ind w:firstLine="0"/>
            </w:pPr>
            <w:r>
              <w:t>Thay đổi qui định</w:t>
            </w:r>
          </w:p>
        </w:tc>
        <w:tc>
          <w:tcPr>
            <w:tcW w:w="2862" w:type="dxa"/>
          </w:tcPr>
          <w:p w:rsidR="002736DE" w:rsidRDefault="002736DE" w:rsidP="007B1F42">
            <w:pPr>
              <w:ind w:firstLine="0"/>
            </w:pPr>
          </w:p>
        </w:tc>
        <w:tc>
          <w:tcPr>
            <w:tcW w:w="1107" w:type="dxa"/>
          </w:tcPr>
          <w:p w:rsidR="002736DE" w:rsidRDefault="002736DE" w:rsidP="007B1F42">
            <w:pPr>
              <w:ind w:firstLine="0"/>
            </w:pPr>
            <w:r>
              <w:t>QĐ6</w:t>
            </w:r>
          </w:p>
        </w:tc>
        <w:tc>
          <w:tcPr>
            <w:tcW w:w="2500" w:type="dxa"/>
          </w:tcPr>
          <w:p w:rsidR="002736DE" w:rsidRDefault="002736DE" w:rsidP="007B1F42">
            <w:pPr>
              <w:ind w:firstLine="0"/>
            </w:pPr>
          </w:p>
        </w:tc>
      </w:tr>
    </w:tbl>
    <w:p w:rsidR="0053693C" w:rsidRPr="0053693C" w:rsidRDefault="0053693C" w:rsidP="00A03816">
      <w:pPr>
        <w:ind w:firstLine="0"/>
      </w:pPr>
    </w:p>
    <w:p w:rsidR="00A03816" w:rsidRPr="00A03816" w:rsidRDefault="00A03816" w:rsidP="00714BA5">
      <w:pPr>
        <w:pStyle w:val="u3"/>
        <w:rPr>
          <w:lang w:val="vi-VN"/>
        </w:rPr>
      </w:pPr>
      <w:r w:rsidRPr="00A03816">
        <w:t>Danh sách biểu mẫu và qui đ</w:t>
      </w:r>
      <w:r>
        <w:t>ịnh</w:t>
      </w:r>
    </w:p>
    <w:p w:rsidR="00A03816" w:rsidRDefault="00A03816" w:rsidP="00A03816">
      <w:pPr>
        <w:pStyle w:val="u4"/>
        <w:rPr>
          <w:lang w:val="fr-FR"/>
        </w:rPr>
      </w:pPr>
      <w:r w:rsidRPr="00A03816">
        <w:rPr>
          <w:lang w:val="fr-FR"/>
        </w:rPr>
        <w:t xml:space="preserve">Biểu mẫu 1 và qui </w:t>
      </w:r>
      <w:r>
        <w:rPr>
          <w:lang w:val="fr-FR"/>
        </w:rPr>
        <w:t>định 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240808" w:rsidTr="008976B0">
        <w:trPr>
          <w:jc w:val="center"/>
        </w:trPr>
        <w:tc>
          <w:tcPr>
            <w:tcW w:w="721" w:type="dxa"/>
            <w:tcBorders>
              <w:bottom w:val="single" w:sz="2" w:space="0" w:color="auto"/>
            </w:tcBorders>
            <w:vAlign w:val="center"/>
          </w:tcPr>
          <w:p w:rsidR="00240808" w:rsidRDefault="00240808" w:rsidP="008976B0">
            <w:pPr>
              <w:pStyle w:val="HeaderTable"/>
            </w:pPr>
            <w:r>
              <w:t>BM2:</w:t>
            </w:r>
          </w:p>
        </w:tc>
        <w:tc>
          <w:tcPr>
            <w:tcW w:w="6442" w:type="dxa"/>
            <w:gridSpan w:val="3"/>
            <w:tcBorders>
              <w:bottom w:val="single" w:sz="2" w:space="0" w:color="auto"/>
            </w:tcBorders>
            <w:vAlign w:val="center"/>
          </w:tcPr>
          <w:p w:rsidR="00240808" w:rsidRDefault="00240808" w:rsidP="008976B0">
            <w:pPr>
              <w:pStyle w:val="HeaderTable"/>
            </w:pPr>
            <w:r>
              <w:t>Thẻ Độc Giả</w:t>
            </w:r>
          </w:p>
        </w:tc>
      </w:tr>
      <w:tr w:rsidR="00240808" w:rsidTr="008976B0">
        <w:trPr>
          <w:trHeight w:val="378"/>
          <w:jc w:val="center"/>
        </w:trPr>
        <w:tc>
          <w:tcPr>
            <w:tcW w:w="2405" w:type="dxa"/>
            <w:gridSpan w:val="2"/>
            <w:vAlign w:val="center"/>
          </w:tcPr>
          <w:p w:rsidR="00240808" w:rsidRDefault="00240808" w:rsidP="008976B0">
            <w:pPr>
              <w:pStyle w:val="LeftTable"/>
              <w:tabs>
                <w:tab w:val="right" w:leader="dot" w:pos="2266"/>
              </w:tabs>
            </w:pPr>
            <w:r>
              <w:t xml:space="preserve">Họ và tên:  </w:t>
            </w:r>
            <w:r>
              <w:tab/>
            </w:r>
          </w:p>
        </w:tc>
        <w:tc>
          <w:tcPr>
            <w:tcW w:w="2244" w:type="dxa"/>
            <w:vAlign w:val="center"/>
          </w:tcPr>
          <w:p w:rsidR="00240808" w:rsidRDefault="00240808" w:rsidP="008976B0">
            <w:pPr>
              <w:pStyle w:val="LeftTable"/>
              <w:tabs>
                <w:tab w:val="right" w:leader="dot" w:pos="2084"/>
              </w:tabs>
            </w:pPr>
            <w:r>
              <w:t>Loại độc giả:</w:t>
            </w:r>
            <w:r>
              <w:tab/>
            </w:r>
          </w:p>
        </w:tc>
        <w:tc>
          <w:tcPr>
            <w:tcW w:w="2514" w:type="dxa"/>
            <w:vAlign w:val="center"/>
          </w:tcPr>
          <w:p w:rsidR="00240808" w:rsidRDefault="00240808" w:rsidP="008976B0">
            <w:pPr>
              <w:pStyle w:val="LeftTable"/>
              <w:tabs>
                <w:tab w:val="right" w:leader="dot" w:pos="2298"/>
              </w:tabs>
            </w:pPr>
            <w:r>
              <w:t xml:space="preserve">Ngày sinh: </w:t>
            </w:r>
            <w:r>
              <w:tab/>
            </w:r>
          </w:p>
        </w:tc>
      </w:tr>
      <w:tr w:rsidR="00240808" w:rsidTr="008976B0">
        <w:trPr>
          <w:trHeight w:val="351"/>
          <w:jc w:val="center"/>
        </w:trPr>
        <w:tc>
          <w:tcPr>
            <w:tcW w:w="2405" w:type="dxa"/>
            <w:gridSpan w:val="2"/>
            <w:vAlign w:val="center"/>
          </w:tcPr>
          <w:p w:rsidR="00240808" w:rsidRDefault="00240808" w:rsidP="008976B0">
            <w:pPr>
              <w:pStyle w:val="LeftTable"/>
              <w:tabs>
                <w:tab w:val="right" w:leader="dot" w:pos="2266"/>
              </w:tabs>
            </w:pPr>
            <w:r>
              <w:t xml:space="preserve"> Địa chỉ: </w:t>
            </w:r>
            <w:r>
              <w:tab/>
            </w:r>
          </w:p>
        </w:tc>
        <w:tc>
          <w:tcPr>
            <w:tcW w:w="2244" w:type="dxa"/>
            <w:vAlign w:val="center"/>
          </w:tcPr>
          <w:p w:rsidR="00240808" w:rsidRDefault="00240808" w:rsidP="008976B0">
            <w:pPr>
              <w:pStyle w:val="LeftTable"/>
              <w:tabs>
                <w:tab w:val="right" w:leader="dot" w:pos="2084"/>
              </w:tabs>
            </w:pPr>
            <w:r>
              <w:t xml:space="preserve">Email: </w:t>
            </w:r>
            <w:r>
              <w:tab/>
            </w:r>
          </w:p>
        </w:tc>
        <w:tc>
          <w:tcPr>
            <w:tcW w:w="2514" w:type="dxa"/>
            <w:vAlign w:val="center"/>
          </w:tcPr>
          <w:p w:rsidR="00240808" w:rsidRDefault="00240808" w:rsidP="008976B0">
            <w:pPr>
              <w:pStyle w:val="LeftTable"/>
              <w:tabs>
                <w:tab w:val="right" w:leader="dot" w:pos="2298"/>
              </w:tabs>
            </w:pPr>
            <w:r>
              <w:t xml:space="preserve">Ngày lập thẻ: </w:t>
            </w:r>
            <w:r>
              <w:tab/>
            </w:r>
          </w:p>
        </w:tc>
      </w:tr>
    </w:tbl>
    <w:p w:rsidR="00A03816" w:rsidRPr="00A03816" w:rsidRDefault="00A03816" w:rsidP="00240808">
      <w:pPr>
        <w:ind w:firstLine="0"/>
        <w:rPr>
          <w:lang w:val="fr-FR"/>
        </w:rPr>
      </w:pPr>
    </w:p>
    <w:p w:rsidR="00A03816" w:rsidRPr="007B1F42" w:rsidRDefault="00A03816" w:rsidP="00A03816">
      <w:pPr>
        <w:pBdr>
          <w:top w:val="single" w:sz="17" w:space="0" w:color="000000"/>
          <w:left w:val="single" w:sz="17" w:space="0" w:color="000000"/>
          <w:bottom w:val="single" w:sz="35" w:space="0" w:color="000000"/>
          <w:right w:val="single" w:sz="35" w:space="0" w:color="000000"/>
        </w:pBdr>
        <w:shd w:val="clear" w:color="auto" w:fill="DFDFDF"/>
        <w:spacing w:after="92" w:line="355" w:lineRule="auto"/>
        <w:ind w:left="-5" w:hanging="10"/>
        <w:rPr>
          <w:lang w:val="fr-FR"/>
          <w:rPrChange w:id="3" w:author="Vo Viet" w:date="2018-06-10T06:16:00Z">
            <w:rPr/>
          </w:rPrChange>
        </w:rPr>
      </w:pPr>
      <w:r w:rsidRPr="00A03816">
        <w:rPr>
          <w:b/>
          <w:lang w:val="fr-FR"/>
        </w:rPr>
        <w:t>QĐ</w:t>
      </w:r>
      <w:proofErr w:type="gramStart"/>
      <w:r w:rsidRPr="00A03816">
        <w:rPr>
          <w:b/>
          <w:lang w:val="fr-FR"/>
        </w:rPr>
        <w:t>1:</w:t>
      </w:r>
      <w:proofErr w:type="gramEnd"/>
      <w:r w:rsidRPr="00A03816">
        <w:rPr>
          <w:b/>
          <w:lang w:val="fr-FR"/>
        </w:rPr>
        <w:t xml:space="preserve"> Có 2 loại độc giả (X,Y). </w:t>
      </w:r>
      <w:r w:rsidRPr="007B1F42">
        <w:rPr>
          <w:b/>
          <w:lang w:val="fr-FR"/>
          <w:rPrChange w:id="4" w:author="Vo Viet" w:date="2018-06-10T06:16:00Z">
            <w:rPr>
              <w:b/>
            </w:rPr>
          </w:rPrChange>
        </w:rPr>
        <w:t xml:space="preserve">Tuổi độc giả từ 18 đến 55. Thẻ có giá trị 6 tháng.  </w:t>
      </w:r>
    </w:p>
    <w:p w:rsidR="00A03816" w:rsidRDefault="00A03816" w:rsidP="00A03816">
      <w:pPr>
        <w:spacing w:after="4"/>
        <w:ind w:left="561" w:hanging="10"/>
      </w:pPr>
      <w:r>
        <w:t xml:space="preserve">Ví dụ: Thẻ độc giả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5B1A4B" w:rsidTr="008976B0">
        <w:trPr>
          <w:jc w:val="center"/>
        </w:trPr>
        <w:tc>
          <w:tcPr>
            <w:tcW w:w="721" w:type="dxa"/>
            <w:tcBorders>
              <w:bottom w:val="single" w:sz="2" w:space="0" w:color="auto"/>
            </w:tcBorders>
            <w:vAlign w:val="center"/>
          </w:tcPr>
          <w:p w:rsidR="005B1A4B" w:rsidRDefault="005B1A4B" w:rsidP="008976B0">
            <w:pPr>
              <w:pStyle w:val="HeaderTable"/>
            </w:pPr>
            <w:r>
              <w:t>BM2:</w:t>
            </w:r>
          </w:p>
        </w:tc>
        <w:tc>
          <w:tcPr>
            <w:tcW w:w="6442" w:type="dxa"/>
            <w:gridSpan w:val="3"/>
            <w:tcBorders>
              <w:bottom w:val="single" w:sz="2" w:space="0" w:color="auto"/>
            </w:tcBorders>
            <w:vAlign w:val="center"/>
          </w:tcPr>
          <w:p w:rsidR="005B1A4B" w:rsidRDefault="005B1A4B" w:rsidP="008976B0">
            <w:pPr>
              <w:pStyle w:val="HeaderTable"/>
            </w:pPr>
            <w:r>
              <w:t>Thẻ Độc Giả</w:t>
            </w:r>
          </w:p>
        </w:tc>
      </w:tr>
      <w:tr w:rsidR="005B1A4B" w:rsidTr="008976B0">
        <w:trPr>
          <w:trHeight w:val="378"/>
          <w:jc w:val="center"/>
        </w:trPr>
        <w:tc>
          <w:tcPr>
            <w:tcW w:w="2405" w:type="dxa"/>
            <w:gridSpan w:val="2"/>
            <w:vAlign w:val="center"/>
          </w:tcPr>
          <w:p w:rsidR="005B1A4B" w:rsidRDefault="005B1A4B" w:rsidP="008976B0">
            <w:pPr>
              <w:pStyle w:val="LeftTable"/>
              <w:tabs>
                <w:tab w:val="right" w:leader="dot" w:pos="2266"/>
              </w:tabs>
            </w:pPr>
            <w:r>
              <w:t>Họ và tên:</w:t>
            </w:r>
            <w:r w:rsidR="0057657F">
              <w:t>Ngô Kinh</w:t>
            </w:r>
          </w:p>
        </w:tc>
        <w:tc>
          <w:tcPr>
            <w:tcW w:w="2244" w:type="dxa"/>
            <w:vAlign w:val="center"/>
          </w:tcPr>
          <w:p w:rsidR="005B1A4B" w:rsidRDefault="005B1A4B" w:rsidP="008976B0">
            <w:pPr>
              <w:pStyle w:val="LeftTable"/>
              <w:tabs>
                <w:tab w:val="right" w:leader="dot" w:pos="2084"/>
              </w:tabs>
            </w:pPr>
            <w:r>
              <w:t>Loại độc giả:</w:t>
            </w:r>
            <w:r w:rsidR="0057657F">
              <w:t>X</w:t>
            </w:r>
          </w:p>
        </w:tc>
        <w:tc>
          <w:tcPr>
            <w:tcW w:w="2514" w:type="dxa"/>
            <w:vAlign w:val="center"/>
          </w:tcPr>
          <w:p w:rsidR="005B1A4B" w:rsidRDefault="005B1A4B" w:rsidP="008976B0">
            <w:pPr>
              <w:pStyle w:val="LeftTable"/>
              <w:tabs>
                <w:tab w:val="right" w:leader="dot" w:pos="2298"/>
              </w:tabs>
            </w:pPr>
            <w:r>
              <w:t xml:space="preserve">Ngày sinh: </w:t>
            </w:r>
            <w:r w:rsidR="0057657F">
              <w:t>27/09/1978</w:t>
            </w:r>
          </w:p>
        </w:tc>
      </w:tr>
      <w:tr w:rsidR="005B1A4B" w:rsidTr="008976B0">
        <w:trPr>
          <w:trHeight w:val="351"/>
          <w:jc w:val="center"/>
        </w:trPr>
        <w:tc>
          <w:tcPr>
            <w:tcW w:w="2405" w:type="dxa"/>
            <w:gridSpan w:val="2"/>
            <w:vAlign w:val="center"/>
          </w:tcPr>
          <w:p w:rsidR="005B1A4B" w:rsidRDefault="005B1A4B" w:rsidP="008976B0">
            <w:pPr>
              <w:pStyle w:val="LeftTable"/>
              <w:tabs>
                <w:tab w:val="right" w:leader="dot" w:pos="2266"/>
              </w:tabs>
            </w:pPr>
            <w:r>
              <w:t xml:space="preserve"> Địa chỉ:</w:t>
            </w:r>
            <w:r w:rsidR="0057657F">
              <w:t xml:space="preserve"> 68</w:t>
            </w:r>
            <w:r>
              <w:t xml:space="preserve"> </w:t>
            </w:r>
            <w:r w:rsidR="0057657F">
              <w:t>Yên Đỗ</w:t>
            </w:r>
          </w:p>
        </w:tc>
        <w:tc>
          <w:tcPr>
            <w:tcW w:w="2244" w:type="dxa"/>
            <w:vAlign w:val="center"/>
          </w:tcPr>
          <w:p w:rsidR="005B1A4B" w:rsidRDefault="005B1A4B" w:rsidP="008976B0">
            <w:pPr>
              <w:pStyle w:val="LeftTable"/>
              <w:tabs>
                <w:tab w:val="right" w:leader="dot" w:pos="2084"/>
              </w:tabs>
            </w:pPr>
            <w:r>
              <w:t xml:space="preserve">Email: </w:t>
            </w:r>
            <w:r w:rsidR="0057657F">
              <w:rPr>
                <w:color w:val="0000FF"/>
                <w:u w:val="single" w:color="0000FF"/>
              </w:rPr>
              <w:t>nmkhang@yahoo.com</w:t>
            </w:r>
          </w:p>
        </w:tc>
        <w:tc>
          <w:tcPr>
            <w:tcW w:w="2514" w:type="dxa"/>
            <w:vAlign w:val="center"/>
          </w:tcPr>
          <w:p w:rsidR="005B1A4B" w:rsidRDefault="005B1A4B" w:rsidP="008976B0">
            <w:pPr>
              <w:pStyle w:val="LeftTable"/>
              <w:tabs>
                <w:tab w:val="right" w:leader="dot" w:pos="2298"/>
              </w:tabs>
            </w:pPr>
            <w:r>
              <w:t xml:space="preserve">Ngày lập thẻ: </w:t>
            </w:r>
            <w:r w:rsidR="0057657F">
              <w:t xml:space="preserve">22/10/2004 </w:t>
            </w:r>
          </w:p>
        </w:tc>
      </w:tr>
    </w:tbl>
    <w:p w:rsidR="00A03816" w:rsidRPr="00A03816" w:rsidRDefault="00A03816" w:rsidP="00A03816">
      <w:pPr>
        <w:rPr>
          <w:lang w:val="fr-FR"/>
        </w:rPr>
      </w:pPr>
    </w:p>
    <w:p w:rsidR="0057657F" w:rsidRDefault="0057657F">
      <w:pPr>
        <w:pStyle w:val="u4"/>
        <w:rPr>
          <w:lang w:val="fr-FR"/>
        </w:rPr>
      </w:pPr>
      <w:r w:rsidRPr="0057657F">
        <w:rPr>
          <w:lang w:val="fr-FR"/>
        </w:rPr>
        <w:t>Biểu mẫu 2 và qu</w:t>
      </w:r>
      <w:r>
        <w:rPr>
          <w:lang w:val="fr-FR"/>
        </w:rPr>
        <w:t>i</w:t>
      </w:r>
      <w:r w:rsidRPr="0057657F">
        <w:rPr>
          <w:lang w:val="fr-FR"/>
        </w:rPr>
        <w:t xml:space="preserve"> </w:t>
      </w:r>
      <w:r>
        <w:rPr>
          <w:lang w:val="fr-FR"/>
        </w:rPr>
        <w:t>định 2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53"/>
        <w:gridCol w:w="1540"/>
        <w:gridCol w:w="2533"/>
        <w:gridCol w:w="2288"/>
      </w:tblGrid>
      <w:tr w:rsidR="0057657F" w:rsidTr="008976B0">
        <w:trPr>
          <w:trHeight w:val="264"/>
          <w:jc w:val="center"/>
        </w:trPr>
        <w:tc>
          <w:tcPr>
            <w:tcW w:w="753" w:type="dxa"/>
          </w:tcPr>
          <w:p w:rsidR="0057657F" w:rsidRDefault="0057657F" w:rsidP="008976B0">
            <w:pPr>
              <w:pStyle w:val="HeaderTable"/>
            </w:pPr>
            <w:r>
              <w:t>BM3:</w:t>
            </w:r>
          </w:p>
        </w:tc>
        <w:tc>
          <w:tcPr>
            <w:tcW w:w="6361" w:type="dxa"/>
            <w:gridSpan w:val="3"/>
          </w:tcPr>
          <w:p w:rsidR="0057657F" w:rsidRDefault="0057657F" w:rsidP="008976B0">
            <w:pPr>
              <w:pStyle w:val="HeaderTable"/>
            </w:pPr>
            <w:r>
              <w:t>Thông Tin Sách</w:t>
            </w:r>
          </w:p>
        </w:tc>
      </w:tr>
      <w:tr w:rsidR="0057657F" w:rsidTr="008976B0">
        <w:trPr>
          <w:trHeight w:val="292"/>
          <w:jc w:val="center"/>
        </w:trPr>
        <w:tc>
          <w:tcPr>
            <w:tcW w:w="2293" w:type="dxa"/>
            <w:gridSpan w:val="2"/>
            <w:vAlign w:val="center"/>
          </w:tcPr>
          <w:p w:rsidR="0057657F" w:rsidRDefault="0057657F" w:rsidP="008976B0">
            <w:pPr>
              <w:pStyle w:val="LeftTable"/>
              <w:tabs>
                <w:tab w:val="right" w:leader="dot" w:pos="2616"/>
              </w:tabs>
            </w:pPr>
            <w:r>
              <w:lastRenderedPageBreak/>
              <w:t>Tên sách:</w:t>
            </w:r>
            <w:r>
              <w:tab/>
            </w:r>
          </w:p>
        </w:tc>
        <w:tc>
          <w:tcPr>
            <w:tcW w:w="2533" w:type="dxa"/>
            <w:vAlign w:val="center"/>
          </w:tcPr>
          <w:p w:rsidR="0057657F" w:rsidRDefault="0057657F" w:rsidP="008976B0">
            <w:pPr>
              <w:pStyle w:val="LeftTable"/>
              <w:tabs>
                <w:tab w:val="right" w:leader="dot" w:pos="2317"/>
              </w:tabs>
            </w:pPr>
            <w:r>
              <w:t xml:space="preserve">Thể loại: </w:t>
            </w:r>
            <w:r>
              <w:tab/>
            </w:r>
          </w:p>
        </w:tc>
        <w:tc>
          <w:tcPr>
            <w:tcW w:w="2288" w:type="dxa"/>
            <w:vAlign w:val="center"/>
          </w:tcPr>
          <w:p w:rsidR="0057657F" w:rsidRDefault="0057657F" w:rsidP="008976B0">
            <w:pPr>
              <w:pStyle w:val="LeftTable"/>
              <w:tabs>
                <w:tab w:val="right" w:leader="dot" w:pos="2072"/>
              </w:tabs>
            </w:pPr>
            <w:r>
              <w:t xml:space="preserve">Tác giả: </w:t>
            </w:r>
            <w:r>
              <w:tab/>
            </w:r>
          </w:p>
        </w:tc>
      </w:tr>
      <w:tr w:rsidR="0057657F" w:rsidTr="008976B0">
        <w:trPr>
          <w:trHeight w:val="307"/>
          <w:jc w:val="center"/>
        </w:trPr>
        <w:tc>
          <w:tcPr>
            <w:tcW w:w="2293" w:type="dxa"/>
            <w:gridSpan w:val="2"/>
          </w:tcPr>
          <w:p w:rsidR="0057657F" w:rsidRDefault="0057657F" w:rsidP="008976B0">
            <w:pPr>
              <w:pStyle w:val="LeftTable"/>
              <w:tabs>
                <w:tab w:val="right" w:leader="dot" w:pos="2616"/>
              </w:tabs>
            </w:pPr>
            <w:r>
              <w:t xml:space="preserve">Năm xuất bản: </w:t>
            </w:r>
            <w:r>
              <w:tab/>
            </w:r>
          </w:p>
        </w:tc>
        <w:tc>
          <w:tcPr>
            <w:tcW w:w="2533" w:type="dxa"/>
          </w:tcPr>
          <w:p w:rsidR="0057657F" w:rsidRDefault="0057657F" w:rsidP="008976B0">
            <w:pPr>
              <w:pStyle w:val="LeftTable"/>
              <w:tabs>
                <w:tab w:val="right" w:leader="dot" w:pos="2317"/>
              </w:tabs>
            </w:pPr>
            <w:r>
              <w:t xml:space="preserve">Nhà xuất bản: </w:t>
            </w:r>
            <w:r>
              <w:tab/>
            </w:r>
          </w:p>
        </w:tc>
        <w:tc>
          <w:tcPr>
            <w:tcW w:w="2288" w:type="dxa"/>
          </w:tcPr>
          <w:p w:rsidR="0057657F" w:rsidRDefault="0057657F" w:rsidP="008976B0">
            <w:pPr>
              <w:pStyle w:val="LeftTable"/>
              <w:tabs>
                <w:tab w:val="right" w:leader="dot" w:pos="2072"/>
              </w:tabs>
            </w:pPr>
            <w:r>
              <w:t xml:space="preserve">Ngày nhập: </w:t>
            </w:r>
            <w:r>
              <w:tab/>
            </w:r>
          </w:p>
        </w:tc>
      </w:tr>
      <w:tr w:rsidR="0057657F" w:rsidTr="008976B0">
        <w:trPr>
          <w:trHeight w:val="307"/>
          <w:jc w:val="center"/>
        </w:trPr>
        <w:tc>
          <w:tcPr>
            <w:tcW w:w="2293" w:type="dxa"/>
            <w:gridSpan w:val="2"/>
          </w:tcPr>
          <w:p w:rsidR="0057657F" w:rsidRDefault="0057657F" w:rsidP="008976B0">
            <w:pPr>
              <w:pStyle w:val="LeftTable"/>
              <w:tabs>
                <w:tab w:val="right" w:leader="dot" w:pos="2616"/>
              </w:tabs>
            </w:pPr>
            <w:r>
              <w:t>Trị giá:</w:t>
            </w:r>
            <w:r>
              <w:tab/>
            </w:r>
          </w:p>
        </w:tc>
        <w:tc>
          <w:tcPr>
            <w:tcW w:w="2533" w:type="dxa"/>
          </w:tcPr>
          <w:p w:rsidR="0057657F" w:rsidRDefault="0057657F" w:rsidP="008976B0">
            <w:pPr>
              <w:pStyle w:val="LeftTable"/>
              <w:tabs>
                <w:tab w:val="right" w:leader="dot" w:pos="2317"/>
              </w:tabs>
            </w:pPr>
          </w:p>
        </w:tc>
        <w:tc>
          <w:tcPr>
            <w:tcW w:w="2288" w:type="dxa"/>
          </w:tcPr>
          <w:p w:rsidR="0057657F" w:rsidRDefault="0057657F" w:rsidP="008976B0">
            <w:pPr>
              <w:pStyle w:val="LeftTable"/>
              <w:tabs>
                <w:tab w:val="right" w:leader="dot" w:pos="2072"/>
              </w:tabs>
            </w:pPr>
          </w:p>
        </w:tc>
      </w:tr>
    </w:tbl>
    <w:p w:rsidR="0057657F" w:rsidRPr="0057657F" w:rsidRDefault="0057657F" w:rsidP="0057657F">
      <w:pPr>
        <w:pBdr>
          <w:top w:val="single" w:sz="17" w:space="0" w:color="000000"/>
          <w:left w:val="single" w:sz="17" w:space="0" w:color="000000"/>
          <w:bottom w:val="single" w:sz="35" w:space="0" w:color="000000"/>
          <w:right w:val="single" w:sz="35" w:space="0" w:color="000000"/>
        </w:pBdr>
        <w:shd w:val="clear" w:color="auto" w:fill="DFDFDF"/>
        <w:spacing w:after="348" w:line="355" w:lineRule="auto"/>
        <w:ind w:left="-5" w:hanging="10"/>
        <w:rPr>
          <w:b/>
        </w:rPr>
      </w:pPr>
      <w:r w:rsidRPr="0057657F">
        <w:rPr>
          <w:b/>
        </w:rPr>
        <w:t xml:space="preserve">QĐ3: Có 3 thể loại (A, B, C). Có 100 tác giả. Chỉ nhận các sách xuất bản trong vòng 8 năm.  </w:t>
      </w:r>
    </w:p>
    <w:p w:rsidR="0057657F" w:rsidRDefault="0057657F" w:rsidP="0057657F">
      <w:proofErr w:type="gramStart"/>
      <w:r>
        <w:t>Vd:Thông</w:t>
      </w:r>
      <w:proofErr w:type="gramEnd"/>
      <w:r>
        <w:t xml:space="preserve"> tin sách</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53"/>
        <w:gridCol w:w="1540"/>
        <w:gridCol w:w="2533"/>
        <w:gridCol w:w="2288"/>
      </w:tblGrid>
      <w:tr w:rsidR="0057657F" w:rsidTr="008976B0">
        <w:trPr>
          <w:trHeight w:val="264"/>
          <w:jc w:val="center"/>
        </w:trPr>
        <w:tc>
          <w:tcPr>
            <w:tcW w:w="753" w:type="dxa"/>
          </w:tcPr>
          <w:p w:rsidR="0057657F" w:rsidRDefault="0057657F" w:rsidP="008976B0">
            <w:pPr>
              <w:pStyle w:val="HeaderTable"/>
            </w:pPr>
            <w:r>
              <w:t>BM3:</w:t>
            </w:r>
          </w:p>
        </w:tc>
        <w:tc>
          <w:tcPr>
            <w:tcW w:w="6361" w:type="dxa"/>
            <w:gridSpan w:val="3"/>
          </w:tcPr>
          <w:p w:rsidR="0057657F" w:rsidRDefault="0057657F" w:rsidP="008976B0">
            <w:pPr>
              <w:pStyle w:val="HeaderTable"/>
            </w:pPr>
            <w:r>
              <w:t>Thông Tin Sách</w:t>
            </w:r>
          </w:p>
        </w:tc>
      </w:tr>
      <w:tr w:rsidR="0057657F" w:rsidTr="008976B0">
        <w:trPr>
          <w:trHeight w:val="292"/>
          <w:jc w:val="center"/>
        </w:trPr>
        <w:tc>
          <w:tcPr>
            <w:tcW w:w="2293" w:type="dxa"/>
            <w:gridSpan w:val="2"/>
            <w:vAlign w:val="center"/>
          </w:tcPr>
          <w:p w:rsidR="0057657F" w:rsidRDefault="0057657F" w:rsidP="008976B0">
            <w:pPr>
              <w:pStyle w:val="LeftTable"/>
              <w:tabs>
                <w:tab w:val="right" w:leader="dot" w:pos="2616"/>
              </w:tabs>
            </w:pPr>
            <w:r>
              <w:t>Tên sách:CNPM</w:t>
            </w:r>
          </w:p>
        </w:tc>
        <w:tc>
          <w:tcPr>
            <w:tcW w:w="2533" w:type="dxa"/>
            <w:vAlign w:val="center"/>
          </w:tcPr>
          <w:p w:rsidR="0057657F" w:rsidRDefault="0057657F" w:rsidP="008976B0">
            <w:pPr>
              <w:pStyle w:val="LeftTable"/>
              <w:tabs>
                <w:tab w:val="right" w:leader="dot" w:pos="2317"/>
              </w:tabs>
            </w:pPr>
            <w:r>
              <w:t>Thể loại: A</w:t>
            </w:r>
          </w:p>
        </w:tc>
        <w:tc>
          <w:tcPr>
            <w:tcW w:w="2288" w:type="dxa"/>
            <w:vAlign w:val="center"/>
          </w:tcPr>
          <w:p w:rsidR="0057657F" w:rsidRDefault="0057657F" w:rsidP="008976B0">
            <w:pPr>
              <w:pStyle w:val="LeftTable"/>
              <w:tabs>
                <w:tab w:val="right" w:leader="dot" w:pos="2072"/>
              </w:tabs>
            </w:pPr>
            <w:r>
              <w:t>Tác giả: Hồ Thanh Phong</w:t>
            </w:r>
          </w:p>
        </w:tc>
      </w:tr>
      <w:tr w:rsidR="0057657F" w:rsidTr="008976B0">
        <w:trPr>
          <w:trHeight w:val="307"/>
          <w:jc w:val="center"/>
        </w:trPr>
        <w:tc>
          <w:tcPr>
            <w:tcW w:w="2293" w:type="dxa"/>
            <w:gridSpan w:val="2"/>
          </w:tcPr>
          <w:p w:rsidR="0057657F" w:rsidRDefault="0057657F" w:rsidP="008976B0">
            <w:pPr>
              <w:pStyle w:val="LeftTable"/>
              <w:tabs>
                <w:tab w:val="right" w:leader="dot" w:pos="2616"/>
              </w:tabs>
            </w:pPr>
            <w:r>
              <w:t>Năm xuất bản: 2003</w:t>
            </w:r>
          </w:p>
        </w:tc>
        <w:tc>
          <w:tcPr>
            <w:tcW w:w="2533" w:type="dxa"/>
          </w:tcPr>
          <w:p w:rsidR="0057657F" w:rsidRPr="0057657F" w:rsidRDefault="0057657F" w:rsidP="008976B0">
            <w:pPr>
              <w:pStyle w:val="LeftTable"/>
              <w:tabs>
                <w:tab w:val="right" w:leader="dot" w:pos="2317"/>
              </w:tabs>
            </w:pPr>
            <w:r w:rsidRPr="0057657F">
              <w:t>Nhà xuất bản: NXB tr</w:t>
            </w:r>
            <w:r>
              <w:t>ẻ</w:t>
            </w:r>
          </w:p>
        </w:tc>
        <w:tc>
          <w:tcPr>
            <w:tcW w:w="2288" w:type="dxa"/>
          </w:tcPr>
          <w:p w:rsidR="0057657F" w:rsidRDefault="0057657F" w:rsidP="008976B0">
            <w:pPr>
              <w:pStyle w:val="LeftTable"/>
              <w:tabs>
                <w:tab w:val="right" w:leader="dot" w:pos="2072"/>
              </w:tabs>
            </w:pPr>
            <w:r>
              <w:t>Ngày nhập: 22/10/2014</w:t>
            </w:r>
          </w:p>
        </w:tc>
      </w:tr>
      <w:tr w:rsidR="0057657F" w:rsidTr="008976B0">
        <w:trPr>
          <w:trHeight w:val="307"/>
          <w:jc w:val="center"/>
        </w:trPr>
        <w:tc>
          <w:tcPr>
            <w:tcW w:w="2293" w:type="dxa"/>
            <w:gridSpan w:val="2"/>
          </w:tcPr>
          <w:p w:rsidR="0057657F" w:rsidRDefault="0057657F" w:rsidP="008976B0">
            <w:pPr>
              <w:pStyle w:val="LeftTable"/>
              <w:tabs>
                <w:tab w:val="right" w:leader="dot" w:pos="2616"/>
              </w:tabs>
            </w:pPr>
            <w:r>
              <w:t>Trị giá:30000 đồng</w:t>
            </w:r>
          </w:p>
        </w:tc>
        <w:tc>
          <w:tcPr>
            <w:tcW w:w="2533" w:type="dxa"/>
          </w:tcPr>
          <w:p w:rsidR="0057657F" w:rsidRDefault="0057657F" w:rsidP="008976B0">
            <w:pPr>
              <w:pStyle w:val="LeftTable"/>
              <w:tabs>
                <w:tab w:val="right" w:leader="dot" w:pos="2317"/>
              </w:tabs>
            </w:pPr>
          </w:p>
        </w:tc>
        <w:tc>
          <w:tcPr>
            <w:tcW w:w="2288" w:type="dxa"/>
          </w:tcPr>
          <w:p w:rsidR="0057657F" w:rsidRDefault="0057657F" w:rsidP="008976B0">
            <w:pPr>
              <w:pStyle w:val="LeftTable"/>
              <w:tabs>
                <w:tab w:val="right" w:leader="dot" w:pos="2072"/>
              </w:tabs>
            </w:pPr>
          </w:p>
        </w:tc>
      </w:tr>
    </w:tbl>
    <w:p w:rsidR="0057657F" w:rsidRPr="0057657F" w:rsidRDefault="0057657F" w:rsidP="0057657F">
      <w:r>
        <w:tab/>
      </w:r>
    </w:p>
    <w:p w:rsidR="0057657F" w:rsidRDefault="0057657F">
      <w:pPr>
        <w:pStyle w:val="u4"/>
      </w:pPr>
      <w:r>
        <w:t>Biểu mẫu 3:</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912"/>
        <w:gridCol w:w="1216"/>
      </w:tblGrid>
      <w:tr w:rsidR="0057657F" w:rsidTr="008976B0">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57657F" w:rsidRDefault="0057657F" w:rsidP="008976B0">
            <w:pPr>
              <w:pStyle w:val="HeaderTable"/>
            </w:pPr>
            <w:r>
              <w:t>BM4:</w:t>
            </w:r>
          </w:p>
        </w:tc>
        <w:tc>
          <w:tcPr>
            <w:tcW w:w="6251" w:type="dxa"/>
            <w:gridSpan w:val="5"/>
            <w:tcBorders>
              <w:top w:val="single" w:sz="2" w:space="0" w:color="auto"/>
              <w:left w:val="single" w:sz="2" w:space="0" w:color="auto"/>
              <w:bottom w:val="single" w:sz="2" w:space="0" w:color="auto"/>
              <w:right w:val="single" w:sz="2" w:space="0" w:color="auto"/>
            </w:tcBorders>
          </w:tcPr>
          <w:p w:rsidR="0057657F" w:rsidRDefault="0057657F" w:rsidP="008976B0">
            <w:pPr>
              <w:pStyle w:val="HeaderTable"/>
            </w:pPr>
            <w:r>
              <w:t>Danh Sách Sách</w:t>
            </w:r>
          </w:p>
        </w:tc>
      </w:tr>
      <w:tr w:rsidR="0057657F" w:rsidTr="008976B0">
        <w:trPr>
          <w:cantSplit/>
          <w:trHeight w:val="230"/>
          <w:jc w:val="center"/>
        </w:trPr>
        <w:tc>
          <w:tcPr>
            <w:tcW w:w="682" w:type="dxa"/>
            <w:tcBorders>
              <w:top w:val="nil"/>
              <w:left w:val="single" w:sz="2" w:space="0" w:color="auto"/>
              <w:bottom w:val="single" w:sz="2" w:space="0" w:color="auto"/>
              <w:right w:val="single" w:sz="2" w:space="0" w:color="auto"/>
            </w:tcBorders>
            <w:vAlign w:val="center"/>
          </w:tcPr>
          <w:p w:rsidR="0057657F" w:rsidRDefault="0057657F" w:rsidP="008976B0">
            <w:pPr>
              <w:pStyle w:val="HeaderTable"/>
            </w:pPr>
            <w:r>
              <w:t>STT</w:t>
            </w:r>
          </w:p>
        </w:tc>
        <w:tc>
          <w:tcPr>
            <w:tcW w:w="1026" w:type="dxa"/>
            <w:gridSpan w:val="2"/>
            <w:tcBorders>
              <w:top w:val="nil"/>
              <w:left w:val="single" w:sz="2" w:space="0" w:color="auto"/>
              <w:bottom w:val="single" w:sz="2" w:space="0" w:color="auto"/>
              <w:right w:val="single" w:sz="2" w:space="0" w:color="auto"/>
            </w:tcBorders>
            <w:vAlign w:val="center"/>
          </w:tcPr>
          <w:p w:rsidR="0057657F" w:rsidRDefault="0057657F" w:rsidP="008976B0">
            <w:pPr>
              <w:pStyle w:val="HeaderTable"/>
            </w:pPr>
            <w:r>
              <w:t>Mã Sách</w:t>
            </w:r>
          </w:p>
        </w:tc>
        <w:tc>
          <w:tcPr>
            <w:tcW w:w="2223" w:type="dxa"/>
            <w:tcBorders>
              <w:top w:val="nil"/>
              <w:left w:val="single" w:sz="2" w:space="0" w:color="auto"/>
              <w:bottom w:val="single" w:sz="2" w:space="0" w:color="auto"/>
              <w:right w:val="single" w:sz="2" w:space="0" w:color="auto"/>
            </w:tcBorders>
            <w:vAlign w:val="center"/>
          </w:tcPr>
          <w:p w:rsidR="0057657F" w:rsidRDefault="0057657F" w:rsidP="008976B0">
            <w:pPr>
              <w:pStyle w:val="HeaderTable"/>
            </w:pPr>
            <w:r>
              <w:t>Tên Sách</w:t>
            </w:r>
          </w:p>
        </w:tc>
        <w:tc>
          <w:tcPr>
            <w:tcW w:w="1026" w:type="dxa"/>
            <w:tcBorders>
              <w:top w:val="nil"/>
              <w:left w:val="single" w:sz="2" w:space="0" w:color="auto"/>
              <w:bottom w:val="single" w:sz="2" w:space="0" w:color="auto"/>
              <w:right w:val="single" w:sz="2" w:space="0" w:color="auto"/>
            </w:tcBorders>
            <w:vAlign w:val="center"/>
          </w:tcPr>
          <w:p w:rsidR="0057657F" w:rsidRDefault="0057657F" w:rsidP="008976B0">
            <w:pPr>
              <w:pStyle w:val="HeaderTable"/>
            </w:pPr>
            <w:r>
              <w:t>Thể Loại</w:t>
            </w:r>
          </w:p>
        </w:tc>
        <w:tc>
          <w:tcPr>
            <w:tcW w:w="912" w:type="dxa"/>
            <w:tcBorders>
              <w:top w:val="nil"/>
              <w:left w:val="single" w:sz="2" w:space="0" w:color="auto"/>
              <w:bottom w:val="single" w:sz="2" w:space="0" w:color="auto"/>
              <w:right w:val="single" w:sz="2" w:space="0" w:color="auto"/>
            </w:tcBorders>
            <w:vAlign w:val="center"/>
          </w:tcPr>
          <w:p w:rsidR="0057657F" w:rsidRDefault="0057657F" w:rsidP="008976B0">
            <w:pPr>
              <w:pStyle w:val="HeaderTable"/>
            </w:pPr>
            <w:r>
              <w:t>Tác Giả</w:t>
            </w:r>
          </w:p>
        </w:tc>
        <w:tc>
          <w:tcPr>
            <w:tcW w:w="1216" w:type="dxa"/>
            <w:tcBorders>
              <w:top w:val="nil"/>
              <w:left w:val="single" w:sz="2" w:space="0" w:color="auto"/>
              <w:bottom w:val="single" w:sz="2" w:space="0" w:color="auto"/>
              <w:right w:val="single" w:sz="2" w:space="0" w:color="auto"/>
            </w:tcBorders>
            <w:vAlign w:val="center"/>
          </w:tcPr>
          <w:p w:rsidR="0057657F" w:rsidRDefault="0057657F" w:rsidP="008976B0">
            <w:pPr>
              <w:pStyle w:val="HeaderTable"/>
            </w:pPr>
            <w:r>
              <w:t>Tình Trạng</w:t>
            </w:r>
          </w:p>
        </w:tc>
      </w:tr>
      <w:tr w:rsidR="0057657F"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91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r>
      <w:tr w:rsidR="0057657F"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91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r>
    </w:tbl>
    <w:p w:rsidR="0057657F" w:rsidRPr="0057657F" w:rsidRDefault="0057657F" w:rsidP="0057657F"/>
    <w:p w:rsidR="0057657F" w:rsidRDefault="0057657F">
      <w:pPr>
        <w:pStyle w:val="u4"/>
        <w:rPr>
          <w:lang w:val="fr-FR"/>
        </w:rPr>
      </w:pPr>
      <w:r w:rsidRPr="0057657F">
        <w:rPr>
          <w:lang w:val="fr-FR"/>
        </w:rPr>
        <w:t xml:space="preserve">Biểu mẫu 4 và qui </w:t>
      </w:r>
      <w:r>
        <w:rPr>
          <w:lang w:val="fr-FR"/>
        </w:rPr>
        <w:t>định 4 :</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834"/>
        <w:gridCol w:w="389"/>
        <w:gridCol w:w="1026"/>
        <w:gridCol w:w="2128"/>
      </w:tblGrid>
      <w:tr w:rsidR="0057657F" w:rsidTr="008976B0">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57657F" w:rsidRDefault="0057657F" w:rsidP="008976B0">
            <w:pPr>
              <w:pStyle w:val="HeaderTable"/>
            </w:pPr>
            <w:r>
              <w:t>BM5:</w:t>
            </w:r>
          </w:p>
        </w:tc>
        <w:tc>
          <w:tcPr>
            <w:tcW w:w="6251" w:type="dxa"/>
            <w:gridSpan w:val="5"/>
            <w:tcBorders>
              <w:top w:val="single" w:sz="2" w:space="0" w:color="auto"/>
              <w:left w:val="single" w:sz="2" w:space="0" w:color="auto"/>
              <w:bottom w:val="single" w:sz="2" w:space="0" w:color="auto"/>
              <w:right w:val="single" w:sz="2" w:space="0" w:color="auto"/>
            </w:tcBorders>
          </w:tcPr>
          <w:p w:rsidR="0057657F" w:rsidRDefault="0057657F" w:rsidP="008976B0">
            <w:pPr>
              <w:pStyle w:val="HeaderTable"/>
            </w:pPr>
            <w:r>
              <w:t>Phiếu Mượn Sách</w:t>
            </w:r>
          </w:p>
        </w:tc>
      </w:tr>
      <w:tr w:rsidR="0057657F" w:rsidTr="008976B0">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57657F" w:rsidRDefault="0057657F" w:rsidP="008976B0">
            <w:pPr>
              <w:pStyle w:val="LeftTable"/>
              <w:tabs>
                <w:tab w:val="right" w:leader="dot" w:pos="3326"/>
              </w:tabs>
            </w:pPr>
            <w:r>
              <w:t>Họ tên độc giả:</w:t>
            </w:r>
            <w:r>
              <w:tab/>
            </w:r>
          </w:p>
        </w:tc>
        <w:tc>
          <w:tcPr>
            <w:tcW w:w="3543" w:type="dxa"/>
            <w:gridSpan w:val="3"/>
            <w:tcBorders>
              <w:top w:val="nil"/>
              <w:left w:val="single" w:sz="2" w:space="0" w:color="auto"/>
              <w:bottom w:val="single" w:sz="2" w:space="0" w:color="auto"/>
              <w:right w:val="single" w:sz="2" w:space="0" w:color="auto"/>
            </w:tcBorders>
            <w:vAlign w:val="center"/>
          </w:tcPr>
          <w:p w:rsidR="0057657F" w:rsidRDefault="0057657F" w:rsidP="008976B0">
            <w:pPr>
              <w:pStyle w:val="LeftTable"/>
              <w:tabs>
                <w:tab w:val="right" w:leader="dot" w:pos="3326"/>
              </w:tabs>
            </w:pPr>
            <w:r>
              <w:t>Ngày mượn:</w:t>
            </w:r>
            <w:r>
              <w:tab/>
            </w:r>
          </w:p>
        </w:tc>
      </w:tr>
      <w:tr w:rsidR="0057657F"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Mã Sách</w:t>
            </w:r>
          </w:p>
        </w:tc>
        <w:tc>
          <w:tcPr>
            <w:tcW w:w="2223"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Tên Sách</w:t>
            </w:r>
          </w:p>
        </w:tc>
        <w:tc>
          <w:tcPr>
            <w:tcW w:w="1026"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Thể Loại</w:t>
            </w:r>
          </w:p>
        </w:tc>
        <w:tc>
          <w:tcPr>
            <w:tcW w:w="2128"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Tác Giả</w:t>
            </w:r>
          </w:p>
        </w:tc>
      </w:tr>
      <w:tr w:rsidR="0057657F"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2223"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r>
      <w:tr w:rsidR="0057657F"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2223"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p>
        </w:tc>
      </w:tr>
    </w:tbl>
    <w:p w:rsidR="0057657F" w:rsidRDefault="0057657F" w:rsidP="0057657F">
      <w:pPr>
        <w:pBdr>
          <w:top w:val="single" w:sz="17" w:space="0" w:color="000000"/>
          <w:left w:val="single" w:sz="17" w:space="0" w:color="000000"/>
          <w:bottom w:val="single" w:sz="35" w:space="0" w:color="000000"/>
          <w:right w:val="single" w:sz="35" w:space="0" w:color="000000"/>
        </w:pBdr>
        <w:shd w:val="clear" w:color="auto" w:fill="DFDFDF"/>
        <w:spacing w:after="352" w:line="354" w:lineRule="auto"/>
        <w:ind w:left="-5" w:hanging="10"/>
      </w:pPr>
      <w:r>
        <w:rPr>
          <w:b/>
        </w:rPr>
        <w:t xml:space="preserve">QĐ4: Chỉ cho mượn với thẻ còn hạn, không có sách mượn quá hạn, và sách không có người đang mượn. Mỗi độc giả mượn tối đa 5 quyển sách trong 4 ngày.  </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006"/>
        <w:gridCol w:w="1702"/>
        <w:gridCol w:w="389"/>
        <w:gridCol w:w="1026"/>
        <w:gridCol w:w="2128"/>
      </w:tblGrid>
      <w:tr w:rsidR="0057657F" w:rsidTr="008976B0">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57657F" w:rsidRDefault="0057657F" w:rsidP="008976B0">
            <w:pPr>
              <w:pStyle w:val="HeaderTable"/>
            </w:pPr>
            <w:r>
              <w:t>BM5:</w:t>
            </w:r>
          </w:p>
        </w:tc>
        <w:tc>
          <w:tcPr>
            <w:tcW w:w="6251" w:type="dxa"/>
            <w:gridSpan w:val="5"/>
            <w:tcBorders>
              <w:top w:val="single" w:sz="2" w:space="0" w:color="auto"/>
              <w:left w:val="single" w:sz="2" w:space="0" w:color="auto"/>
              <w:bottom w:val="single" w:sz="2" w:space="0" w:color="auto"/>
              <w:right w:val="single" w:sz="2" w:space="0" w:color="auto"/>
            </w:tcBorders>
          </w:tcPr>
          <w:p w:rsidR="0057657F" w:rsidRDefault="0057657F" w:rsidP="008976B0">
            <w:pPr>
              <w:pStyle w:val="HeaderTable"/>
            </w:pPr>
            <w:r>
              <w:t>Phiếu Mượn Sách</w:t>
            </w:r>
          </w:p>
        </w:tc>
      </w:tr>
      <w:tr w:rsidR="0057657F" w:rsidTr="008976B0">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57657F" w:rsidRPr="0057657F" w:rsidRDefault="0057657F" w:rsidP="008976B0">
            <w:pPr>
              <w:pStyle w:val="LeftTable"/>
              <w:tabs>
                <w:tab w:val="right" w:leader="dot" w:pos="3326"/>
              </w:tabs>
              <w:rPr>
                <w:lang w:val="fr-FR"/>
              </w:rPr>
            </w:pPr>
            <w:r w:rsidRPr="0057657F">
              <w:rPr>
                <w:lang w:val="fr-FR"/>
              </w:rPr>
              <w:t>Họ tên độc giả:Trang</w:t>
            </w:r>
            <w:r>
              <w:rPr>
                <w:lang w:val="fr-FR"/>
              </w:rPr>
              <w:t xml:space="preserve"> A</w:t>
            </w:r>
          </w:p>
        </w:tc>
        <w:tc>
          <w:tcPr>
            <w:tcW w:w="3543" w:type="dxa"/>
            <w:gridSpan w:val="3"/>
            <w:tcBorders>
              <w:top w:val="nil"/>
              <w:left w:val="single" w:sz="2" w:space="0" w:color="auto"/>
              <w:bottom w:val="single" w:sz="2" w:space="0" w:color="auto"/>
              <w:right w:val="single" w:sz="2" w:space="0" w:color="auto"/>
            </w:tcBorders>
            <w:vAlign w:val="center"/>
          </w:tcPr>
          <w:p w:rsidR="0057657F" w:rsidRDefault="0057657F" w:rsidP="008976B0">
            <w:pPr>
              <w:pStyle w:val="LeftTable"/>
              <w:tabs>
                <w:tab w:val="right" w:leader="dot" w:pos="3326"/>
              </w:tabs>
            </w:pPr>
            <w:r>
              <w:t>Ngày mượn: 12/05/2006</w:t>
            </w:r>
          </w:p>
        </w:tc>
      </w:tr>
      <w:tr w:rsidR="0057657F" w:rsidTr="0057657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STT</w:t>
            </w:r>
          </w:p>
        </w:tc>
        <w:tc>
          <w:tcPr>
            <w:tcW w:w="1158"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Mã Sách</w:t>
            </w:r>
          </w:p>
        </w:tc>
        <w:tc>
          <w:tcPr>
            <w:tcW w:w="2091"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Tên Sách</w:t>
            </w:r>
          </w:p>
        </w:tc>
        <w:tc>
          <w:tcPr>
            <w:tcW w:w="1026"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Thể Loại</w:t>
            </w:r>
          </w:p>
        </w:tc>
        <w:tc>
          <w:tcPr>
            <w:tcW w:w="2128"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Tác Giả</w:t>
            </w:r>
          </w:p>
        </w:tc>
      </w:tr>
      <w:tr w:rsidR="0057657F"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57657F">
            <w:pPr>
              <w:pStyle w:val="Table"/>
            </w:pPr>
            <w:r>
              <w:t>1</w:t>
            </w:r>
          </w:p>
        </w:tc>
        <w:tc>
          <w:tcPr>
            <w:tcW w:w="1158" w:type="dxa"/>
            <w:gridSpan w:val="2"/>
            <w:tcBorders>
              <w:top w:val="single" w:sz="2" w:space="0" w:color="auto"/>
              <w:left w:val="single" w:sz="2" w:space="0" w:color="auto"/>
              <w:bottom w:val="single" w:sz="2" w:space="0" w:color="auto"/>
              <w:right w:val="single" w:sz="2" w:space="0" w:color="auto"/>
            </w:tcBorders>
            <w:vAlign w:val="center"/>
          </w:tcPr>
          <w:p w:rsidR="0057657F" w:rsidRDefault="0057657F" w:rsidP="0057657F">
            <w:pPr>
              <w:pStyle w:val="Table"/>
            </w:pPr>
            <w:r>
              <w:t>12/05/2006</w:t>
            </w:r>
          </w:p>
        </w:tc>
        <w:tc>
          <w:tcPr>
            <w:tcW w:w="2091" w:type="dxa"/>
            <w:gridSpan w:val="2"/>
            <w:tcBorders>
              <w:top w:val="single" w:sz="2" w:space="0" w:color="auto"/>
              <w:left w:val="single" w:sz="2" w:space="0" w:color="auto"/>
              <w:bottom w:val="single" w:sz="2" w:space="0" w:color="auto"/>
              <w:right w:val="single" w:sz="2" w:space="0" w:color="auto"/>
            </w:tcBorders>
          </w:tcPr>
          <w:p w:rsidR="0057657F" w:rsidRDefault="0057657F" w:rsidP="0057657F">
            <w:pPr>
              <w:spacing w:after="0"/>
              <w:ind w:left="60" w:firstLine="0"/>
            </w:pPr>
            <w:r>
              <w:rPr>
                <w:sz w:val="20"/>
              </w:rPr>
              <w:t xml:space="preserve">Lập Trình Cơ Bản </w:t>
            </w:r>
          </w:p>
        </w:tc>
        <w:tc>
          <w:tcPr>
            <w:tcW w:w="1026" w:type="dxa"/>
            <w:tcBorders>
              <w:top w:val="single" w:sz="2" w:space="0" w:color="auto"/>
              <w:left w:val="single" w:sz="2" w:space="0" w:color="auto"/>
              <w:bottom w:val="single" w:sz="2" w:space="0" w:color="auto"/>
              <w:right w:val="single" w:sz="2" w:space="0" w:color="auto"/>
            </w:tcBorders>
          </w:tcPr>
          <w:p w:rsidR="0057657F" w:rsidRDefault="0057657F" w:rsidP="0057657F">
            <w:pPr>
              <w:spacing w:after="0"/>
              <w:ind w:right="46" w:firstLine="0"/>
            </w:pPr>
            <w:r>
              <w:rPr>
                <w:sz w:val="20"/>
              </w:rPr>
              <w:t xml:space="preserve">CNTT </w:t>
            </w:r>
          </w:p>
        </w:tc>
        <w:tc>
          <w:tcPr>
            <w:tcW w:w="2128" w:type="dxa"/>
            <w:tcBorders>
              <w:top w:val="single" w:sz="2" w:space="0" w:color="auto"/>
              <w:left w:val="single" w:sz="2" w:space="0" w:color="auto"/>
              <w:bottom w:val="single" w:sz="2" w:space="0" w:color="auto"/>
              <w:right w:val="single" w:sz="2" w:space="0" w:color="auto"/>
            </w:tcBorders>
          </w:tcPr>
          <w:p w:rsidR="0057657F" w:rsidRDefault="0057657F" w:rsidP="0057657F">
            <w:pPr>
              <w:spacing w:after="0"/>
              <w:ind w:firstLine="0"/>
            </w:pPr>
            <w:r>
              <w:rPr>
                <w:sz w:val="20"/>
              </w:rPr>
              <w:t xml:space="preserve">Trần Trung </w:t>
            </w:r>
          </w:p>
        </w:tc>
      </w:tr>
      <w:tr w:rsidR="0057657F"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57657F">
            <w:pPr>
              <w:pStyle w:val="Table"/>
            </w:pPr>
            <w:r>
              <w:t>2</w:t>
            </w:r>
          </w:p>
        </w:tc>
        <w:tc>
          <w:tcPr>
            <w:tcW w:w="1158" w:type="dxa"/>
            <w:gridSpan w:val="2"/>
            <w:tcBorders>
              <w:top w:val="single" w:sz="2" w:space="0" w:color="auto"/>
              <w:left w:val="single" w:sz="2" w:space="0" w:color="auto"/>
              <w:bottom w:val="single" w:sz="2" w:space="0" w:color="auto"/>
              <w:right w:val="single" w:sz="2" w:space="0" w:color="auto"/>
            </w:tcBorders>
          </w:tcPr>
          <w:p w:rsidR="0057657F" w:rsidRDefault="0057657F" w:rsidP="0057657F">
            <w:pPr>
              <w:spacing w:after="0"/>
              <w:ind w:right="50" w:firstLine="0"/>
            </w:pPr>
            <w:r>
              <w:rPr>
                <w:sz w:val="20"/>
              </w:rPr>
              <w:t xml:space="preserve">MS091 </w:t>
            </w:r>
          </w:p>
        </w:tc>
        <w:tc>
          <w:tcPr>
            <w:tcW w:w="2091" w:type="dxa"/>
            <w:gridSpan w:val="2"/>
            <w:tcBorders>
              <w:top w:val="single" w:sz="2" w:space="0" w:color="auto"/>
              <w:left w:val="single" w:sz="2" w:space="0" w:color="auto"/>
              <w:bottom w:val="single" w:sz="2" w:space="0" w:color="auto"/>
              <w:right w:val="single" w:sz="2" w:space="0" w:color="auto"/>
            </w:tcBorders>
          </w:tcPr>
          <w:p w:rsidR="0057657F" w:rsidRDefault="0057657F" w:rsidP="0057657F">
            <w:pPr>
              <w:spacing w:after="0"/>
              <w:ind w:firstLine="0"/>
            </w:pPr>
            <w:r>
              <w:rPr>
                <w:sz w:val="20"/>
              </w:rPr>
              <w:t xml:space="preserve">Thuật Toán </w:t>
            </w:r>
          </w:p>
        </w:tc>
        <w:tc>
          <w:tcPr>
            <w:tcW w:w="1026" w:type="dxa"/>
            <w:tcBorders>
              <w:top w:val="single" w:sz="2" w:space="0" w:color="auto"/>
              <w:left w:val="single" w:sz="2" w:space="0" w:color="auto"/>
              <w:bottom w:val="single" w:sz="2" w:space="0" w:color="auto"/>
              <w:right w:val="single" w:sz="2" w:space="0" w:color="auto"/>
            </w:tcBorders>
          </w:tcPr>
          <w:p w:rsidR="0057657F" w:rsidRDefault="0057657F" w:rsidP="0057657F">
            <w:pPr>
              <w:spacing w:after="0"/>
              <w:ind w:right="46" w:firstLine="0"/>
            </w:pPr>
            <w:r>
              <w:rPr>
                <w:sz w:val="20"/>
              </w:rPr>
              <w:t xml:space="preserve">CNTT </w:t>
            </w:r>
          </w:p>
        </w:tc>
        <w:tc>
          <w:tcPr>
            <w:tcW w:w="2128" w:type="dxa"/>
            <w:tcBorders>
              <w:top w:val="single" w:sz="2" w:space="0" w:color="auto"/>
              <w:left w:val="single" w:sz="2" w:space="0" w:color="auto"/>
              <w:bottom w:val="single" w:sz="2" w:space="0" w:color="auto"/>
              <w:right w:val="single" w:sz="2" w:space="0" w:color="auto"/>
            </w:tcBorders>
          </w:tcPr>
          <w:p w:rsidR="0057657F" w:rsidRDefault="0057657F" w:rsidP="0057657F">
            <w:pPr>
              <w:spacing w:after="0"/>
              <w:ind w:firstLine="0"/>
            </w:pPr>
            <w:r>
              <w:rPr>
                <w:sz w:val="20"/>
              </w:rPr>
              <w:t xml:space="preserve">Nguyễn Cường </w:t>
            </w:r>
          </w:p>
        </w:tc>
      </w:tr>
    </w:tbl>
    <w:p w:rsidR="0057657F" w:rsidRPr="0057657F" w:rsidRDefault="0057657F" w:rsidP="0057657F"/>
    <w:p w:rsidR="0057657F" w:rsidRDefault="0057657F">
      <w:pPr>
        <w:pStyle w:val="u4"/>
      </w:pPr>
      <w:r>
        <w:t>Biểu mẫu 5</w:t>
      </w:r>
    </w:p>
    <w:p w:rsidR="0057657F" w:rsidRDefault="0057657F" w:rsidP="0057657F">
      <w:pPr>
        <w:pStyle w:val="oancuaDanhsach"/>
        <w:numPr>
          <w:ilvl w:val="0"/>
          <w:numId w:val="12"/>
        </w:numPr>
      </w:pPr>
      <w:r>
        <w:t>Biểu mẫu 5.1</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166"/>
        <w:gridCol w:w="2166"/>
        <w:gridCol w:w="2087"/>
      </w:tblGrid>
      <w:tr w:rsidR="0057657F" w:rsidTr="008976B0">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57657F" w:rsidRDefault="0057657F" w:rsidP="008976B0">
            <w:pPr>
              <w:pStyle w:val="HeaderTable"/>
            </w:pPr>
            <w:r>
              <w:lastRenderedPageBreak/>
              <w:t>BM10.1</w:t>
            </w:r>
          </w:p>
        </w:tc>
        <w:tc>
          <w:tcPr>
            <w:tcW w:w="6419" w:type="dxa"/>
            <w:gridSpan w:val="3"/>
            <w:tcBorders>
              <w:top w:val="single" w:sz="2" w:space="0" w:color="auto"/>
              <w:left w:val="single" w:sz="2" w:space="0" w:color="auto"/>
              <w:bottom w:val="single" w:sz="2" w:space="0" w:color="auto"/>
              <w:right w:val="single" w:sz="2" w:space="0" w:color="auto"/>
            </w:tcBorders>
          </w:tcPr>
          <w:p w:rsidR="0057657F" w:rsidRDefault="0057657F" w:rsidP="008976B0">
            <w:pPr>
              <w:pStyle w:val="HeaderTable"/>
            </w:pPr>
            <w:r>
              <w:t>Báo Cáo Thông Kê Tình Hình Mượn Sách Theo Thể Loại</w:t>
            </w:r>
          </w:p>
        </w:tc>
      </w:tr>
      <w:tr w:rsidR="0057657F" w:rsidTr="008976B0">
        <w:trPr>
          <w:cantSplit/>
          <w:trHeight w:val="230"/>
          <w:jc w:val="center"/>
        </w:trPr>
        <w:tc>
          <w:tcPr>
            <w:tcW w:w="7408" w:type="dxa"/>
            <w:gridSpan w:val="5"/>
            <w:tcBorders>
              <w:top w:val="nil"/>
              <w:left w:val="single" w:sz="2" w:space="0" w:color="auto"/>
              <w:bottom w:val="single" w:sz="2" w:space="0" w:color="auto"/>
              <w:right w:val="single" w:sz="2" w:space="0" w:color="auto"/>
            </w:tcBorders>
            <w:vAlign w:val="center"/>
          </w:tcPr>
          <w:p w:rsidR="0057657F" w:rsidRDefault="0057657F" w:rsidP="008976B0">
            <w:pPr>
              <w:pStyle w:val="LeftTable"/>
              <w:tabs>
                <w:tab w:val="left" w:pos="2188"/>
                <w:tab w:val="right" w:leader="dot" w:pos="4354"/>
              </w:tabs>
            </w:pPr>
            <w:r>
              <w:tab/>
              <w:t>Tháng :</w:t>
            </w:r>
            <w:r>
              <w:tab/>
            </w:r>
          </w:p>
        </w:tc>
      </w:tr>
      <w:tr w:rsidR="0057657F"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HeaderTable"/>
            </w:pPr>
            <w:r>
              <w:t>STT</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57657F" w:rsidRDefault="0057657F" w:rsidP="008976B0">
            <w:pPr>
              <w:pStyle w:val="HeaderTable"/>
            </w:pPr>
            <w:r>
              <w:t>Tên Thể Loại</w:t>
            </w:r>
          </w:p>
        </w:tc>
        <w:tc>
          <w:tcPr>
            <w:tcW w:w="2166" w:type="dxa"/>
            <w:tcBorders>
              <w:top w:val="single" w:sz="4" w:space="0" w:color="auto"/>
              <w:left w:val="single" w:sz="4" w:space="0" w:color="auto"/>
              <w:bottom w:val="single" w:sz="4" w:space="0" w:color="auto"/>
              <w:right w:val="single" w:sz="4" w:space="0" w:color="auto"/>
            </w:tcBorders>
            <w:vAlign w:val="center"/>
          </w:tcPr>
          <w:p w:rsidR="0057657F" w:rsidRDefault="0057657F" w:rsidP="008976B0">
            <w:pPr>
              <w:pStyle w:val="HeaderTable"/>
            </w:pPr>
            <w:r>
              <w:t>Số lượt mượn</w:t>
            </w:r>
          </w:p>
        </w:tc>
        <w:tc>
          <w:tcPr>
            <w:tcW w:w="2087" w:type="dxa"/>
            <w:tcBorders>
              <w:top w:val="single" w:sz="2" w:space="0" w:color="auto"/>
              <w:left w:val="nil"/>
              <w:bottom w:val="single" w:sz="2" w:space="0" w:color="auto"/>
              <w:right w:val="single" w:sz="2" w:space="0" w:color="auto"/>
            </w:tcBorders>
            <w:vAlign w:val="center"/>
          </w:tcPr>
          <w:p w:rsidR="0057657F" w:rsidRDefault="0057657F" w:rsidP="008976B0">
            <w:pPr>
              <w:pStyle w:val="HeaderTable"/>
            </w:pPr>
            <w:r>
              <w:t>Tỉ lệ</w:t>
            </w:r>
          </w:p>
        </w:tc>
      </w:tr>
      <w:tr w:rsidR="0057657F"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r>
              <w:t>1</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57657F" w:rsidRDefault="0057657F" w:rsidP="008976B0">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57657F" w:rsidRDefault="0057657F" w:rsidP="008976B0">
            <w:pPr>
              <w:pStyle w:val="Table"/>
            </w:pPr>
          </w:p>
        </w:tc>
        <w:tc>
          <w:tcPr>
            <w:tcW w:w="2087" w:type="dxa"/>
            <w:tcBorders>
              <w:top w:val="single" w:sz="2" w:space="0" w:color="auto"/>
              <w:left w:val="nil"/>
              <w:bottom w:val="single" w:sz="2" w:space="0" w:color="auto"/>
              <w:right w:val="single" w:sz="2" w:space="0" w:color="auto"/>
            </w:tcBorders>
            <w:vAlign w:val="center"/>
          </w:tcPr>
          <w:p w:rsidR="0057657F" w:rsidRDefault="0057657F" w:rsidP="008976B0">
            <w:pPr>
              <w:pStyle w:val="Table"/>
            </w:pPr>
          </w:p>
        </w:tc>
      </w:tr>
      <w:tr w:rsidR="0057657F"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pPr>
            <w:r>
              <w:t>2</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57657F" w:rsidRDefault="0057657F" w:rsidP="008976B0">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57657F" w:rsidRDefault="0057657F" w:rsidP="008976B0">
            <w:pPr>
              <w:pStyle w:val="Table"/>
            </w:pPr>
          </w:p>
        </w:tc>
        <w:tc>
          <w:tcPr>
            <w:tcW w:w="2087" w:type="dxa"/>
            <w:tcBorders>
              <w:top w:val="single" w:sz="2" w:space="0" w:color="auto"/>
              <w:left w:val="nil"/>
              <w:bottom w:val="single" w:sz="2" w:space="0" w:color="auto"/>
              <w:right w:val="single" w:sz="2" w:space="0" w:color="auto"/>
            </w:tcBorders>
            <w:vAlign w:val="center"/>
          </w:tcPr>
          <w:p w:rsidR="0057657F" w:rsidRDefault="0057657F" w:rsidP="008976B0">
            <w:pPr>
              <w:pStyle w:val="Table"/>
            </w:pPr>
          </w:p>
        </w:tc>
      </w:tr>
      <w:tr w:rsidR="0057657F" w:rsidTr="008976B0">
        <w:trPr>
          <w:cantSplit/>
          <w:trHeight w:val="230"/>
          <w:jc w:val="center"/>
        </w:trPr>
        <w:tc>
          <w:tcPr>
            <w:tcW w:w="7408" w:type="dxa"/>
            <w:gridSpan w:val="5"/>
            <w:tcBorders>
              <w:top w:val="single" w:sz="2" w:space="0" w:color="auto"/>
              <w:left w:val="single" w:sz="2" w:space="0" w:color="auto"/>
              <w:bottom w:val="single" w:sz="2" w:space="0" w:color="auto"/>
              <w:right w:val="single" w:sz="2" w:space="0" w:color="auto"/>
            </w:tcBorders>
            <w:vAlign w:val="center"/>
          </w:tcPr>
          <w:p w:rsidR="0057657F" w:rsidRDefault="0057657F" w:rsidP="008976B0">
            <w:pPr>
              <w:pStyle w:val="Table"/>
              <w:tabs>
                <w:tab w:val="left" w:pos="4354"/>
                <w:tab w:val="right" w:leader="dot" w:pos="7017"/>
              </w:tabs>
              <w:jc w:val="left"/>
            </w:pPr>
            <w:r>
              <w:tab/>
              <w:t>Tổng số lượt mượn:</w:t>
            </w:r>
            <w:r>
              <w:tab/>
            </w:r>
          </w:p>
        </w:tc>
      </w:tr>
    </w:tbl>
    <w:p w:rsidR="0057657F" w:rsidRDefault="0057657F" w:rsidP="0057657F">
      <w:pPr>
        <w:pStyle w:val="oancuaDanhsach"/>
        <w:ind w:left="1287" w:firstLine="0"/>
      </w:pPr>
    </w:p>
    <w:p w:rsidR="0057657F" w:rsidRDefault="0057657F" w:rsidP="0057657F">
      <w:pPr>
        <w:pStyle w:val="oancuaDanhsach"/>
        <w:numPr>
          <w:ilvl w:val="0"/>
          <w:numId w:val="12"/>
        </w:numPr>
      </w:pPr>
      <w:r>
        <w:t>Biễu mẫu 5.2</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166"/>
        <w:gridCol w:w="2166"/>
        <w:gridCol w:w="2087"/>
      </w:tblGrid>
      <w:tr w:rsidR="006A4682" w:rsidTr="008976B0">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6A4682" w:rsidRDefault="006A4682" w:rsidP="008976B0">
            <w:pPr>
              <w:pStyle w:val="HeaderTable"/>
            </w:pPr>
            <w:r>
              <w:t>BM10.2</w:t>
            </w:r>
          </w:p>
        </w:tc>
        <w:tc>
          <w:tcPr>
            <w:tcW w:w="6419" w:type="dxa"/>
            <w:gridSpan w:val="3"/>
            <w:tcBorders>
              <w:top w:val="single" w:sz="2" w:space="0" w:color="auto"/>
              <w:left w:val="single" w:sz="2" w:space="0" w:color="auto"/>
              <w:bottom w:val="single" w:sz="2" w:space="0" w:color="auto"/>
              <w:right w:val="single" w:sz="2" w:space="0" w:color="auto"/>
            </w:tcBorders>
          </w:tcPr>
          <w:p w:rsidR="006A4682" w:rsidRDefault="006A4682" w:rsidP="008976B0">
            <w:pPr>
              <w:pStyle w:val="HeaderTable"/>
            </w:pPr>
            <w:r>
              <w:t>Báo Cáo Thống Kê Sách Trả Trễ</w:t>
            </w:r>
          </w:p>
        </w:tc>
      </w:tr>
      <w:tr w:rsidR="006A4682" w:rsidTr="008976B0">
        <w:trPr>
          <w:cantSplit/>
          <w:trHeight w:val="230"/>
          <w:jc w:val="center"/>
        </w:trPr>
        <w:tc>
          <w:tcPr>
            <w:tcW w:w="7408" w:type="dxa"/>
            <w:gridSpan w:val="5"/>
            <w:tcBorders>
              <w:top w:val="nil"/>
              <w:left w:val="single" w:sz="2" w:space="0" w:color="auto"/>
              <w:bottom w:val="single" w:sz="2" w:space="0" w:color="auto"/>
              <w:right w:val="single" w:sz="2" w:space="0" w:color="auto"/>
            </w:tcBorders>
            <w:vAlign w:val="center"/>
          </w:tcPr>
          <w:p w:rsidR="006A4682" w:rsidRDefault="006A4682" w:rsidP="008976B0">
            <w:pPr>
              <w:pStyle w:val="LeftTable"/>
              <w:tabs>
                <w:tab w:val="left" w:pos="2188"/>
                <w:tab w:val="right" w:leader="dot" w:pos="4354"/>
              </w:tabs>
            </w:pPr>
            <w:r>
              <w:tab/>
              <w:t>Ngày:</w:t>
            </w:r>
            <w:r>
              <w:tab/>
            </w:r>
          </w:p>
        </w:tc>
      </w:tr>
      <w:tr w:rsidR="006A4682"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A4682" w:rsidRDefault="006A4682" w:rsidP="008976B0">
            <w:pPr>
              <w:pStyle w:val="HeaderTable"/>
            </w:pPr>
            <w:r>
              <w:t>STT</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6A4682" w:rsidRDefault="006A4682" w:rsidP="008976B0">
            <w:pPr>
              <w:pStyle w:val="HeaderTable"/>
            </w:pPr>
            <w:r>
              <w:t>Tên Sách</w:t>
            </w:r>
          </w:p>
        </w:tc>
        <w:tc>
          <w:tcPr>
            <w:tcW w:w="2166" w:type="dxa"/>
            <w:tcBorders>
              <w:top w:val="single" w:sz="4" w:space="0" w:color="auto"/>
              <w:left w:val="single" w:sz="4" w:space="0" w:color="auto"/>
              <w:bottom w:val="single" w:sz="4" w:space="0" w:color="auto"/>
              <w:right w:val="single" w:sz="4" w:space="0" w:color="auto"/>
            </w:tcBorders>
            <w:vAlign w:val="center"/>
          </w:tcPr>
          <w:p w:rsidR="006A4682" w:rsidRDefault="006A4682" w:rsidP="008976B0">
            <w:pPr>
              <w:pStyle w:val="HeaderTable"/>
            </w:pPr>
            <w:r>
              <w:t>Ngày Mượn</w:t>
            </w:r>
          </w:p>
        </w:tc>
        <w:tc>
          <w:tcPr>
            <w:tcW w:w="2087" w:type="dxa"/>
            <w:tcBorders>
              <w:top w:val="single" w:sz="2" w:space="0" w:color="auto"/>
              <w:left w:val="nil"/>
              <w:bottom w:val="single" w:sz="2" w:space="0" w:color="auto"/>
              <w:right w:val="single" w:sz="2" w:space="0" w:color="auto"/>
            </w:tcBorders>
            <w:vAlign w:val="center"/>
          </w:tcPr>
          <w:p w:rsidR="006A4682" w:rsidRDefault="006A4682" w:rsidP="008976B0">
            <w:pPr>
              <w:pStyle w:val="HeaderTable"/>
            </w:pPr>
            <w:r>
              <w:t>Số Ngày Trả Trễ</w:t>
            </w:r>
          </w:p>
        </w:tc>
      </w:tr>
      <w:tr w:rsidR="006A4682"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A4682" w:rsidRDefault="006A4682" w:rsidP="008976B0">
            <w:pPr>
              <w:pStyle w:val="Table"/>
            </w:pPr>
            <w:r>
              <w:t>1</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6A4682" w:rsidRDefault="006A4682" w:rsidP="008976B0">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6A4682" w:rsidRDefault="006A4682" w:rsidP="008976B0">
            <w:pPr>
              <w:pStyle w:val="Table"/>
            </w:pPr>
          </w:p>
        </w:tc>
        <w:tc>
          <w:tcPr>
            <w:tcW w:w="2087" w:type="dxa"/>
            <w:tcBorders>
              <w:top w:val="single" w:sz="2" w:space="0" w:color="auto"/>
              <w:left w:val="nil"/>
              <w:bottom w:val="single" w:sz="2" w:space="0" w:color="auto"/>
              <w:right w:val="single" w:sz="2" w:space="0" w:color="auto"/>
            </w:tcBorders>
            <w:vAlign w:val="center"/>
          </w:tcPr>
          <w:p w:rsidR="006A4682" w:rsidRDefault="006A4682" w:rsidP="008976B0">
            <w:pPr>
              <w:pStyle w:val="Table"/>
            </w:pPr>
          </w:p>
        </w:tc>
      </w:tr>
      <w:tr w:rsidR="006A4682"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A4682" w:rsidRDefault="006A4682" w:rsidP="008976B0">
            <w:pPr>
              <w:pStyle w:val="Table"/>
            </w:pPr>
            <w:r>
              <w:t>2</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6A4682" w:rsidRDefault="006A4682" w:rsidP="008976B0">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6A4682" w:rsidRDefault="006A4682" w:rsidP="008976B0">
            <w:pPr>
              <w:pStyle w:val="Table"/>
            </w:pPr>
          </w:p>
        </w:tc>
        <w:tc>
          <w:tcPr>
            <w:tcW w:w="2087" w:type="dxa"/>
            <w:tcBorders>
              <w:top w:val="single" w:sz="2" w:space="0" w:color="auto"/>
              <w:left w:val="nil"/>
              <w:bottom w:val="single" w:sz="2" w:space="0" w:color="auto"/>
              <w:right w:val="single" w:sz="2" w:space="0" w:color="auto"/>
            </w:tcBorders>
            <w:vAlign w:val="center"/>
          </w:tcPr>
          <w:p w:rsidR="006A4682" w:rsidRDefault="006A4682" w:rsidP="008976B0">
            <w:pPr>
              <w:pStyle w:val="Table"/>
            </w:pPr>
          </w:p>
        </w:tc>
      </w:tr>
    </w:tbl>
    <w:p w:rsidR="0057657F" w:rsidRPr="0057657F" w:rsidRDefault="0057657F" w:rsidP="0057657F">
      <w:pPr>
        <w:pStyle w:val="oancuaDanhsach"/>
        <w:ind w:left="1287" w:firstLine="0"/>
      </w:pPr>
    </w:p>
    <w:p w:rsidR="006A4682" w:rsidRDefault="006A4682">
      <w:pPr>
        <w:pStyle w:val="u4"/>
      </w:pPr>
      <w:r>
        <w:t>Biểu mẫu 6</w:t>
      </w:r>
    </w:p>
    <w:p w:rsidR="006A4682" w:rsidRDefault="006A4682" w:rsidP="006A4682">
      <w:pPr>
        <w:pBdr>
          <w:top w:val="single" w:sz="17" w:space="0" w:color="000000"/>
          <w:left w:val="single" w:sz="17" w:space="0" w:color="000000"/>
          <w:bottom w:val="single" w:sz="35" w:space="0" w:color="000000"/>
          <w:right w:val="single" w:sz="35" w:space="0" w:color="000000"/>
        </w:pBdr>
        <w:shd w:val="clear" w:color="auto" w:fill="DFDFDF"/>
        <w:spacing w:after="92" w:line="265" w:lineRule="auto"/>
        <w:ind w:left="-5" w:hanging="10"/>
      </w:pPr>
      <w:r>
        <w:rPr>
          <w:b/>
        </w:rPr>
        <w:t xml:space="preserve">QĐ6: Người dùng có thể thay đổi các qui định như </w:t>
      </w:r>
      <w:proofErr w:type="gramStart"/>
      <w:r>
        <w:rPr>
          <w:b/>
        </w:rPr>
        <w:t>sau :</w:t>
      </w:r>
      <w:proofErr w:type="gramEnd"/>
      <w:r>
        <w:rPr>
          <w:b/>
        </w:rPr>
        <w:t xml:space="preserve">  </w:t>
      </w:r>
    </w:p>
    <w:p w:rsidR="006A4682" w:rsidRDefault="006A4682" w:rsidP="006A4682">
      <w:pPr>
        <w:pBdr>
          <w:top w:val="single" w:sz="17" w:space="0" w:color="000000"/>
          <w:left w:val="single" w:sz="17" w:space="0" w:color="000000"/>
          <w:bottom w:val="single" w:sz="35" w:space="0" w:color="000000"/>
          <w:right w:val="single" w:sz="35" w:space="0" w:color="000000"/>
        </w:pBdr>
        <w:shd w:val="clear" w:color="auto" w:fill="DFDFDF"/>
        <w:spacing w:after="0" w:line="355" w:lineRule="auto"/>
        <w:ind w:left="-5" w:hanging="10"/>
      </w:pPr>
      <w:r>
        <w:rPr>
          <w:b/>
        </w:rPr>
        <w:t xml:space="preserve">      + QĐ</w:t>
      </w:r>
      <w:proofErr w:type="gramStart"/>
      <w:r>
        <w:rPr>
          <w:b/>
        </w:rPr>
        <w:t>1 :</w:t>
      </w:r>
      <w:proofErr w:type="gramEnd"/>
      <w:r>
        <w:rPr>
          <w:b/>
        </w:rPr>
        <w:t xml:space="preserve"> Thay đổi về tuổi tối thiểu, tuổi tối đa, thời hạn có giá trị của thẻ. </w:t>
      </w:r>
    </w:p>
    <w:p w:rsidR="006A4682" w:rsidRDefault="006A4682" w:rsidP="006A4682">
      <w:pPr>
        <w:pBdr>
          <w:top w:val="single" w:sz="17" w:space="0" w:color="000000"/>
          <w:left w:val="single" w:sz="17" w:space="0" w:color="000000"/>
          <w:bottom w:val="single" w:sz="35" w:space="0" w:color="000000"/>
          <w:right w:val="single" w:sz="35" w:space="0" w:color="000000"/>
        </w:pBdr>
        <w:shd w:val="clear" w:color="auto" w:fill="DFDFDF"/>
        <w:spacing w:after="0" w:line="355" w:lineRule="auto"/>
        <w:ind w:left="-5" w:hanging="10"/>
      </w:pPr>
      <w:r>
        <w:rPr>
          <w:b/>
        </w:rPr>
        <w:t xml:space="preserve">      + QĐ</w:t>
      </w:r>
      <w:proofErr w:type="gramStart"/>
      <w:r>
        <w:rPr>
          <w:b/>
        </w:rPr>
        <w:t>2 :</w:t>
      </w:r>
      <w:proofErr w:type="gramEnd"/>
      <w:r>
        <w:rPr>
          <w:b/>
        </w:rPr>
        <w:t xml:space="preserve"> Thay đổi số lượng và tên các thể loại. Thay đổi khoảng cách năm xuất bản. </w:t>
      </w:r>
    </w:p>
    <w:p w:rsidR="006A4682" w:rsidRDefault="006A4682" w:rsidP="006A4682">
      <w:pPr>
        <w:pBdr>
          <w:top w:val="single" w:sz="17" w:space="0" w:color="000000"/>
          <w:left w:val="single" w:sz="17" w:space="0" w:color="000000"/>
          <w:bottom w:val="single" w:sz="35" w:space="0" w:color="000000"/>
          <w:right w:val="single" w:sz="35" w:space="0" w:color="000000"/>
        </w:pBdr>
        <w:shd w:val="clear" w:color="auto" w:fill="DFDFDF"/>
        <w:spacing w:after="92" w:line="265" w:lineRule="auto"/>
        <w:ind w:left="-5" w:hanging="10"/>
      </w:pPr>
      <w:r>
        <w:rPr>
          <w:b/>
        </w:rPr>
        <w:t xml:space="preserve">      + QĐ</w:t>
      </w:r>
      <w:proofErr w:type="gramStart"/>
      <w:r>
        <w:rPr>
          <w:b/>
        </w:rPr>
        <w:t>4 :</w:t>
      </w:r>
      <w:proofErr w:type="gramEnd"/>
      <w:r>
        <w:rPr>
          <w:b/>
        </w:rPr>
        <w:t xml:space="preserve"> Thay đổi số lượng sách mượn tối đa, số ngày mượn tối đa.  </w:t>
      </w:r>
    </w:p>
    <w:p w:rsidR="006A4682" w:rsidRPr="006A4682" w:rsidRDefault="006A4682" w:rsidP="006A4682"/>
    <w:p w:rsidR="002736DE" w:rsidRPr="002736DE" w:rsidRDefault="008976B0" w:rsidP="002736DE">
      <w:pPr>
        <w:pStyle w:val="u2"/>
      </w:pPr>
      <w:r>
        <w:t>HỆ THỐNG CÁC YÊU CẦU PHẦN MỀM</w:t>
      </w:r>
    </w:p>
    <w:p w:rsidR="002736DE" w:rsidRDefault="002736DE" w:rsidP="00714BA5">
      <w:pPr>
        <w:pStyle w:val="u3"/>
      </w:pPr>
      <w:r>
        <w:t>DANH SÁCH YÊU CẦU NGHIỆP VỤ</w:t>
      </w:r>
    </w:p>
    <w:tbl>
      <w:tblPr>
        <w:tblStyle w:val="LiBang"/>
        <w:tblW w:w="0" w:type="auto"/>
        <w:tblLook w:val="04A0" w:firstRow="1" w:lastRow="0" w:firstColumn="1" w:lastColumn="0" w:noHBand="0" w:noVBand="1"/>
      </w:tblPr>
      <w:tblGrid>
        <w:gridCol w:w="704"/>
        <w:gridCol w:w="1843"/>
        <w:gridCol w:w="2862"/>
        <w:gridCol w:w="1107"/>
        <w:gridCol w:w="2500"/>
      </w:tblGrid>
      <w:tr w:rsidR="002736DE" w:rsidTr="007B1F42">
        <w:tc>
          <w:tcPr>
            <w:tcW w:w="704" w:type="dxa"/>
            <w:shd w:val="clear" w:color="auto" w:fill="E7E6E6" w:themeFill="background2"/>
          </w:tcPr>
          <w:p w:rsidR="002736DE" w:rsidRPr="0053693C" w:rsidRDefault="002736DE" w:rsidP="007B1F42">
            <w:pPr>
              <w:ind w:firstLine="0"/>
              <w:rPr>
                <w:color w:val="FFFFFF" w:themeColor="background1"/>
                <w:highlight w:val="black"/>
              </w:rPr>
            </w:pPr>
            <w:r w:rsidRPr="0053693C">
              <w:rPr>
                <w:color w:val="FFFFFF" w:themeColor="background1"/>
                <w:highlight w:val="black"/>
              </w:rPr>
              <w:t>STT</w:t>
            </w:r>
          </w:p>
        </w:tc>
        <w:tc>
          <w:tcPr>
            <w:tcW w:w="1843" w:type="dxa"/>
            <w:shd w:val="clear" w:color="auto" w:fill="E7E6E6" w:themeFill="background2"/>
          </w:tcPr>
          <w:p w:rsidR="002736DE" w:rsidRDefault="002736DE" w:rsidP="007B1F42">
            <w:pPr>
              <w:ind w:firstLine="0"/>
            </w:pPr>
            <w:r w:rsidRPr="0053693C">
              <w:rPr>
                <w:color w:val="FFFFFF" w:themeColor="background1"/>
                <w:highlight w:val="black"/>
              </w:rPr>
              <w:t>Tên yêu cầu</w:t>
            </w:r>
          </w:p>
        </w:tc>
        <w:tc>
          <w:tcPr>
            <w:tcW w:w="2862" w:type="dxa"/>
            <w:shd w:val="clear" w:color="auto" w:fill="E7E6E6" w:themeFill="background2"/>
          </w:tcPr>
          <w:p w:rsidR="002736DE" w:rsidRDefault="002736DE" w:rsidP="007B1F42">
            <w:pPr>
              <w:ind w:firstLine="0"/>
            </w:pPr>
            <w:r w:rsidRPr="0053693C">
              <w:rPr>
                <w:color w:val="FFFFFF" w:themeColor="background1"/>
                <w:highlight w:val="black"/>
              </w:rPr>
              <w:t>Biểu mẫu</w:t>
            </w:r>
          </w:p>
        </w:tc>
        <w:tc>
          <w:tcPr>
            <w:tcW w:w="1107" w:type="dxa"/>
            <w:shd w:val="clear" w:color="auto" w:fill="E7E6E6" w:themeFill="background2"/>
          </w:tcPr>
          <w:p w:rsidR="002736DE" w:rsidRDefault="002736DE" w:rsidP="007B1F42">
            <w:pPr>
              <w:ind w:firstLine="0"/>
            </w:pPr>
            <w:r w:rsidRPr="0053693C">
              <w:rPr>
                <w:color w:val="FFFFFF" w:themeColor="background1"/>
                <w:highlight w:val="black"/>
              </w:rPr>
              <w:t>Quy Định</w:t>
            </w:r>
          </w:p>
        </w:tc>
        <w:tc>
          <w:tcPr>
            <w:tcW w:w="2500" w:type="dxa"/>
            <w:shd w:val="clear" w:color="auto" w:fill="E7E6E6" w:themeFill="background2"/>
          </w:tcPr>
          <w:p w:rsidR="002736DE" w:rsidRPr="0053693C" w:rsidRDefault="002736DE" w:rsidP="007B1F42">
            <w:pPr>
              <w:ind w:firstLine="0"/>
              <w:rPr>
                <w:color w:val="FFFFFF" w:themeColor="background1"/>
                <w:highlight w:val="black"/>
              </w:rPr>
            </w:pPr>
            <w:r w:rsidRPr="0053693C">
              <w:rPr>
                <w:color w:val="FFFFFF" w:themeColor="background1"/>
                <w:highlight w:val="black"/>
              </w:rPr>
              <w:t>Ghi Chú</w:t>
            </w:r>
          </w:p>
        </w:tc>
      </w:tr>
      <w:tr w:rsidR="002736DE" w:rsidTr="007B1F42">
        <w:tc>
          <w:tcPr>
            <w:tcW w:w="704" w:type="dxa"/>
          </w:tcPr>
          <w:p w:rsidR="002736DE" w:rsidRDefault="002736DE" w:rsidP="007B1F42">
            <w:pPr>
              <w:ind w:firstLine="0"/>
            </w:pPr>
            <w:r>
              <w:t>1</w:t>
            </w:r>
          </w:p>
        </w:tc>
        <w:tc>
          <w:tcPr>
            <w:tcW w:w="1843" w:type="dxa"/>
          </w:tcPr>
          <w:p w:rsidR="002736DE" w:rsidRDefault="002736DE" w:rsidP="007B1F42">
            <w:pPr>
              <w:ind w:firstLine="0"/>
            </w:pPr>
            <w:r>
              <w:t>Lập thẻ độc giả</w:t>
            </w:r>
          </w:p>
        </w:tc>
        <w:tc>
          <w:tcPr>
            <w:tcW w:w="2862" w:type="dxa"/>
          </w:tcPr>
          <w:p w:rsidR="002736DE" w:rsidRDefault="002736DE" w:rsidP="007B1F42">
            <w:pPr>
              <w:ind w:firstLine="0"/>
            </w:pPr>
            <w:r>
              <w:t>BM1</w:t>
            </w:r>
          </w:p>
        </w:tc>
        <w:tc>
          <w:tcPr>
            <w:tcW w:w="1107" w:type="dxa"/>
          </w:tcPr>
          <w:p w:rsidR="002736DE" w:rsidRDefault="002736DE" w:rsidP="007B1F42">
            <w:pPr>
              <w:ind w:firstLine="0"/>
            </w:pPr>
            <w:r>
              <w:t>QĐ1</w:t>
            </w: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2</w:t>
            </w:r>
          </w:p>
        </w:tc>
        <w:tc>
          <w:tcPr>
            <w:tcW w:w="1843" w:type="dxa"/>
          </w:tcPr>
          <w:p w:rsidR="002736DE" w:rsidRDefault="002736DE" w:rsidP="007B1F42">
            <w:pPr>
              <w:ind w:firstLine="0"/>
            </w:pPr>
            <w:r>
              <w:t>Tiếp nhận sách mới</w:t>
            </w:r>
          </w:p>
        </w:tc>
        <w:tc>
          <w:tcPr>
            <w:tcW w:w="2862" w:type="dxa"/>
          </w:tcPr>
          <w:p w:rsidR="002736DE" w:rsidRDefault="002736DE" w:rsidP="007B1F42">
            <w:pPr>
              <w:ind w:firstLine="0"/>
            </w:pPr>
            <w:r>
              <w:t>BM2</w:t>
            </w:r>
          </w:p>
        </w:tc>
        <w:tc>
          <w:tcPr>
            <w:tcW w:w="1107" w:type="dxa"/>
          </w:tcPr>
          <w:p w:rsidR="002736DE" w:rsidRDefault="002736DE" w:rsidP="007B1F42">
            <w:pPr>
              <w:ind w:firstLine="0"/>
            </w:pPr>
            <w:r>
              <w:t>QĐ2</w:t>
            </w: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3</w:t>
            </w:r>
          </w:p>
        </w:tc>
        <w:tc>
          <w:tcPr>
            <w:tcW w:w="1843" w:type="dxa"/>
          </w:tcPr>
          <w:p w:rsidR="002736DE" w:rsidRDefault="002736DE" w:rsidP="007B1F42">
            <w:pPr>
              <w:ind w:firstLine="0"/>
            </w:pPr>
            <w:r>
              <w:t>Tra cứu sách</w:t>
            </w:r>
          </w:p>
        </w:tc>
        <w:tc>
          <w:tcPr>
            <w:tcW w:w="2862" w:type="dxa"/>
          </w:tcPr>
          <w:p w:rsidR="002736DE" w:rsidRDefault="002736DE" w:rsidP="007B1F42">
            <w:pPr>
              <w:ind w:firstLine="0"/>
            </w:pPr>
            <w:r>
              <w:t>BM3</w:t>
            </w:r>
          </w:p>
        </w:tc>
        <w:tc>
          <w:tcPr>
            <w:tcW w:w="1107" w:type="dxa"/>
          </w:tcPr>
          <w:p w:rsidR="002736DE" w:rsidRDefault="002736DE" w:rsidP="007B1F42">
            <w:pPr>
              <w:ind w:firstLine="0"/>
            </w:pP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4</w:t>
            </w:r>
          </w:p>
        </w:tc>
        <w:tc>
          <w:tcPr>
            <w:tcW w:w="1843" w:type="dxa"/>
          </w:tcPr>
          <w:p w:rsidR="002736DE" w:rsidRDefault="002736DE" w:rsidP="007B1F42">
            <w:pPr>
              <w:ind w:firstLine="0"/>
            </w:pPr>
            <w:r>
              <w:t>Cho mượn sách</w:t>
            </w:r>
          </w:p>
        </w:tc>
        <w:tc>
          <w:tcPr>
            <w:tcW w:w="2862" w:type="dxa"/>
          </w:tcPr>
          <w:p w:rsidR="002736DE" w:rsidRDefault="002736DE" w:rsidP="007B1F42">
            <w:pPr>
              <w:ind w:firstLine="0"/>
            </w:pPr>
            <w:r>
              <w:t>BM4</w:t>
            </w:r>
          </w:p>
        </w:tc>
        <w:tc>
          <w:tcPr>
            <w:tcW w:w="1107" w:type="dxa"/>
          </w:tcPr>
          <w:p w:rsidR="002736DE" w:rsidRDefault="002736DE" w:rsidP="007B1F42">
            <w:pPr>
              <w:ind w:firstLine="0"/>
            </w:pPr>
            <w:r>
              <w:t>QĐ4</w:t>
            </w: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5</w:t>
            </w:r>
          </w:p>
        </w:tc>
        <w:tc>
          <w:tcPr>
            <w:tcW w:w="1843" w:type="dxa"/>
          </w:tcPr>
          <w:p w:rsidR="002736DE" w:rsidRDefault="002736DE" w:rsidP="007B1F42">
            <w:pPr>
              <w:ind w:firstLine="0"/>
            </w:pPr>
            <w:r>
              <w:t>Nhận trả sách</w:t>
            </w:r>
          </w:p>
        </w:tc>
        <w:tc>
          <w:tcPr>
            <w:tcW w:w="2862" w:type="dxa"/>
          </w:tcPr>
          <w:p w:rsidR="002736DE" w:rsidRDefault="002736DE" w:rsidP="007B1F42">
            <w:pPr>
              <w:ind w:firstLine="0"/>
            </w:pPr>
            <w:r>
              <w:t>Đọc giả cung cấp mã số cần trả</w:t>
            </w:r>
          </w:p>
        </w:tc>
        <w:tc>
          <w:tcPr>
            <w:tcW w:w="1107" w:type="dxa"/>
          </w:tcPr>
          <w:p w:rsidR="002736DE" w:rsidRDefault="002736DE" w:rsidP="007B1F42">
            <w:pPr>
              <w:ind w:firstLine="0"/>
            </w:pP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t>6</w:t>
            </w:r>
          </w:p>
        </w:tc>
        <w:tc>
          <w:tcPr>
            <w:tcW w:w="1843" w:type="dxa"/>
          </w:tcPr>
          <w:p w:rsidR="002736DE" w:rsidRDefault="002736DE" w:rsidP="007B1F42">
            <w:pPr>
              <w:ind w:firstLine="0"/>
            </w:pPr>
            <w:r>
              <w:t>Lập báo cáo</w:t>
            </w:r>
          </w:p>
        </w:tc>
        <w:tc>
          <w:tcPr>
            <w:tcW w:w="2862" w:type="dxa"/>
          </w:tcPr>
          <w:p w:rsidR="002736DE" w:rsidRDefault="002736DE" w:rsidP="007B1F42">
            <w:pPr>
              <w:ind w:firstLine="0"/>
            </w:pPr>
            <w:r>
              <w:t>BM5.</w:t>
            </w:r>
            <w:proofErr w:type="gramStart"/>
            <w:r>
              <w:t>1,BM</w:t>
            </w:r>
            <w:proofErr w:type="gramEnd"/>
            <w:r>
              <w:t>5.2</w:t>
            </w:r>
          </w:p>
        </w:tc>
        <w:tc>
          <w:tcPr>
            <w:tcW w:w="1107" w:type="dxa"/>
          </w:tcPr>
          <w:p w:rsidR="002736DE" w:rsidRDefault="002736DE" w:rsidP="007B1F42">
            <w:pPr>
              <w:ind w:firstLine="0"/>
            </w:pPr>
          </w:p>
        </w:tc>
        <w:tc>
          <w:tcPr>
            <w:tcW w:w="2500" w:type="dxa"/>
          </w:tcPr>
          <w:p w:rsidR="002736DE" w:rsidRDefault="002736DE" w:rsidP="007B1F42">
            <w:pPr>
              <w:ind w:firstLine="0"/>
            </w:pPr>
          </w:p>
        </w:tc>
      </w:tr>
      <w:tr w:rsidR="002736DE" w:rsidTr="007B1F42">
        <w:tc>
          <w:tcPr>
            <w:tcW w:w="704" w:type="dxa"/>
          </w:tcPr>
          <w:p w:rsidR="002736DE" w:rsidRDefault="002736DE" w:rsidP="007B1F42">
            <w:pPr>
              <w:ind w:firstLine="0"/>
            </w:pPr>
            <w:r>
              <w:lastRenderedPageBreak/>
              <w:t>7</w:t>
            </w:r>
          </w:p>
        </w:tc>
        <w:tc>
          <w:tcPr>
            <w:tcW w:w="1843" w:type="dxa"/>
          </w:tcPr>
          <w:p w:rsidR="002736DE" w:rsidRDefault="002736DE" w:rsidP="007B1F42">
            <w:pPr>
              <w:ind w:firstLine="0"/>
            </w:pPr>
            <w:r>
              <w:t>Thay đổi qui định</w:t>
            </w:r>
          </w:p>
        </w:tc>
        <w:tc>
          <w:tcPr>
            <w:tcW w:w="2862" w:type="dxa"/>
          </w:tcPr>
          <w:p w:rsidR="002736DE" w:rsidRDefault="002736DE" w:rsidP="007B1F42">
            <w:pPr>
              <w:ind w:firstLine="0"/>
            </w:pPr>
          </w:p>
        </w:tc>
        <w:tc>
          <w:tcPr>
            <w:tcW w:w="1107" w:type="dxa"/>
          </w:tcPr>
          <w:p w:rsidR="002736DE" w:rsidRDefault="002736DE" w:rsidP="007B1F42">
            <w:pPr>
              <w:ind w:firstLine="0"/>
            </w:pPr>
            <w:r>
              <w:t>QĐ6</w:t>
            </w:r>
          </w:p>
        </w:tc>
        <w:tc>
          <w:tcPr>
            <w:tcW w:w="2500" w:type="dxa"/>
          </w:tcPr>
          <w:p w:rsidR="002736DE" w:rsidRDefault="002736DE" w:rsidP="007B1F42">
            <w:pPr>
              <w:ind w:firstLine="0"/>
            </w:pPr>
          </w:p>
        </w:tc>
      </w:tr>
    </w:tbl>
    <w:p w:rsidR="002736DE" w:rsidRPr="002736DE" w:rsidRDefault="002736DE" w:rsidP="002736DE"/>
    <w:p w:rsidR="002736DE" w:rsidRDefault="002736DE" w:rsidP="00714BA5">
      <w:pPr>
        <w:pStyle w:val="u3"/>
      </w:pPr>
      <w:r>
        <w:t>BẢNG TRÁCH NHIỆM YÊU CẦU NGHIỆP VỤ</w:t>
      </w:r>
    </w:p>
    <w:tbl>
      <w:tblPr>
        <w:tblStyle w:val="LiBang"/>
        <w:tblW w:w="0" w:type="auto"/>
        <w:tblLook w:val="04A0" w:firstRow="1" w:lastRow="0" w:firstColumn="1" w:lastColumn="0" w:noHBand="0" w:noVBand="1"/>
      </w:tblPr>
      <w:tblGrid>
        <w:gridCol w:w="704"/>
        <w:gridCol w:w="1843"/>
        <w:gridCol w:w="2268"/>
        <w:gridCol w:w="1701"/>
        <w:gridCol w:w="2500"/>
      </w:tblGrid>
      <w:tr w:rsidR="00CC68DF" w:rsidTr="00CC68DF">
        <w:tc>
          <w:tcPr>
            <w:tcW w:w="704" w:type="dxa"/>
            <w:shd w:val="clear" w:color="auto" w:fill="E7E6E6" w:themeFill="background2"/>
          </w:tcPr>
          <w:p w:rsidR="00CC68DF" w:rsidRPr="0053693C" w:rsidRDefault="00CC68DF" w:rsidP="007B1F42">
            <w:pPr>
              <w:ind w:firstLine="0"/>
              <w:rPr>
                <w:color w:val="FFFFFF" w:themeColor="background1"/>
                <w:highlight w:val="black"/>
              </w:rPr>
            </w:pPr>
            <w:r w:rsidRPr="0053693C">
              <w:rPr>
                <w:color w:val="FFFFFF" w:themeColor="background1"/>
                <w:highlight w:val="black"/>
              </w:rPr>
              <w:t>STT</w:t>
            </w:r>
          </w:p>
        </w:tc>
        <w:tc>
          <w:tcPr>
            <w:tcW w:w="1843" w:type="dxa"/>
            <w:shd w:val="clear" w:color="auto" w:fill="E7E6E6" w:themeFill="background2"/>
          </w:tcPr>
          <w:p w:rsidR="00CC68DF" w:rsidRDefault="00CC68DF" w:rsidP="007B1F42">
            <w:pPr>
              <w:ind w:firstLine="0"/>
            </w:pPr>
            <w:r w:rsidRPr="0053693C">
              <w:rPr>
                <w:color w:val="FFFFFF" w:themeColor="background1"/>
                <w:highlight w:val="black"/>
              </w:rPr>
              <w:t>Tên yêu cầu</w:t>
            </w:r>
          </w:p>
        </w:tc>
        <w:tc>
          <w:tcPr>
            <w:tcW w:w="2268" w:type="dxa"/>
            <w:shd w:val="clear" w:color="auto" w:fill="E7E6E6" w:themeFill="background2"/>
          </w:tcPr>
          <w:p w:rsidR="00CC68DF" w:rsidRDefault="00CC68DF" w:rsidP="007B1F42">
            <w:pPr>
              <w:ind w:firstLine="0"/>
            </w:pPr>
            <w:r>
              <w:rPr>
                <w:color w:val="FFFFFF" w:themeColor="background1"/>
                <w:highlight w:val="black"/>
              </w:rPr>
              <w:t>Người dùng</w:t>
            </w:r>
          </w:p>
        </w:tc>
        <w:tc>
          <w:tcPr>
            <w:tcW w:w="1701" w:type="dxa"/>
            <w:shd w:val="clear" w:color="auto" w:fill="E7E6E6" w:themeFill="background2"/>
          </w:tcPr>
          <w:p w:rsidR="00CC68DF" w:rsidRDefault="00CC68DF" w:rsidP="007B1F42">
            <w:pPr>
              <w:ind w:firstLine="0"/>
            </w:pPr>
            <w:r>
              <w:rPr>
                <w:color w:val="FFFFFF" w:themeColor="background1"/>
                <w:highlight w:val="black"/>
              </w:rPr>
              <w:t>Phần mềm</w:t>
            </w:r>
          </w:p>
        </w:tc>
        <w:tc>
          <w:tcPr>
            <w:tcW w:w="2500" w:type="dxa"/>
            <w:shd w:val="clear" w:color="auto" w:fill="E7E6E6" w:themeFill="background2"/>
          </w:tcPr>
          <w:p w:rsidR="00CC68DF" w:rsidRPr="0053693C" w:rsidRDefault="00CC68DF" w:rsidP="007B1F42">
            <w:pPr>
              <w:ind w:firstLine="0"/>
              <w:rPr>
                <w:color w:val="FFFFFF" w:themeColor="background1"/>
                <w:highlight w:val="black"/>
              </w:rPr>
            </w:pPr>
            <w:r w:rsidRPr="0053693C">
              <w:rPr>
                <w:color w:val="FFFFFF" w:themeColor="background1"/>
                <w:highlight w:val="black"/>
              </w:rPr>
              <w:t>Ghi Chú</w:t>
            </w:r>
          </w:p>
        </w:tc>
      </w:tr>
      <w:tr w:rsidR="00CC68DF" w:rsidRPr="007B1F42" w:rsidTr="00CC68DF">
        <w:tc>
          <w:tcPr>
            <w:tcW w:w="704" w:type="dxa"/>
          </w:tcPr>
          <w:p w:rsidR="00CC68DF" w:rsidRDefault="00CC68DF" w:rsidP="007B1F42">
            <w:pPr>
              <w:ind w:firstLine="0"/>
            </w:pPr>
            <w:r>
              <w:t>1</w:t>
            </w:r>
          </w:p>
        </w:tc>
        <w:tc>
          <w:tcPr>
            <w:tcW w:w="1843" w:type="dxa"/>
          </w:tcPr>
          <w:p w:rsidR="00CC68DF" w:rsidRDefault="00CC68DF" w:rsidP="007B1F42">
            <w:pPr>
              <w:ind w:firstLine="0"/>
            </w:pPr>
            <w:r>
              <w:t>Lập thẻ độc giả</w:t>
            </w:r>
          </w:p>
        </w:tc>
        <w:tc>
          <w:tcPr>
            <w:tcW w:w="2268" w:type="dxa"/>
          </w:tcPr>
          <w:p w:rsidR="00CC68DF" w:rsidRDefault="00CC68DF" w:rsidP="007B1F42">
            <w:pPr>
              <w:ind w:firstLine="0"/>
            </w:pPr>
            <w:r>
              <w:t xml:space="preserve">Cung </w:t>
            </w:r>
            <w:r w:rsidR="00383042">
              <w:t>cấp</w:t>
            </w:r>
            <w:r>
              <w:t xml:space="preserve"> thông tin về độc giả</w:t>
            </w:r>
          </w:p>
        </w:tc>
        <w:tc>
          <w:tcPr>
            <w:tcW w:w="1701" w:type="dxa"/>
          </w:tcPr>
          <w:p w:rsidR="00CC68DF" w:rsidRPr="00CC68DF" w:rsidRDefault="00CC68DF" w:rsidP="007B1F42">
            <w:pPr>
              <w:ind w:firstLine="0"/>
              <w:rPr>
                <w:lang w:val="fr-FR"/>
              </w:rPr>
            </w:pPr>
            <w:r w:rsidRPr="00CC68DF">
              <w:rPr>
                <w:lang w:val="fr-FR"/>
              </w:rPr>
              <w:t>Kiểm tra qui định v</w:t>
            </w:r>
            <w:r>
              <w:rPr>
                <w:lang w:val="fr-FR"/>
              </w:rPr>
              <w:t>à ghi nhận</w:t>
            </w:r>
          </w:p>
        </w:tc>
        <w:tc>
          <w:tcPr>
            <w:tcW w:w="2500" w:type="dxa"/>
          </w:tcPr>
          <w:p w:rsidR="00CC68DF" w:rsidRPr="003F568A" w:rsidRDefault="003F568A" w:rsidP="007B1F42">
            <w:pPr>
              <w:ind w:firstLine="0"/>
              <w:rPr>
                <w:lang w:val="fr-FR"/>
              </w:rPr>
            </w:pPr>
            <w:r w:rsidRPr="003F568A">
              <w:rPr>
                <w:lang w:val="fr-FR"/>
              </w:rPr>
              <w:t>Cho phép hủy, cập nhật lại th</w:t>
            </w:r>
            <w:r>
              <w:rPr>
                <w:lang w:val="fr-FR"/>
              </w:rPr>
              <w:t>ẻ</w:t>
            </w:r>
          </w:p>
        </w:tc>
      </w:tr>
      <w:tr w:rsidR="00CC68DF" w:rsidRPr="003F568A" w:rsidTr="00CC68DF">
        <w:tc>
          <w:tcPr>
            <w:tcW w:w="704" w:type="dxa"/>
          </w:tcPr>
          <w:p w:rsidR="00CC68DF" w:rsidRDefault="00CC68DF" w:rsidP="007B1F42">
            <w:pPr>
              <w:ind w:firstLine="0"/>
            </w:pPr>
            <w:r>
              <w:t>2</w:t>
            </w:r>
          </w:p>
        </w:tc>
        <w:tc>
          <w:tcPr>
            <w:tcW w:w="1843" w:type="dxa"/>
          </w:tcPr>
          <w:p w:rsidR="00CC68DF" w:rsidRDefault="00CC68DF" w:rsidP="007B1F42">
            <w:pPr>
              <w:ind w:firstLine="0"/>
            </w:pPr>
            <w:r>
              <w:t>Tiếp nhận sách mới</w:t>
            </w:r>
          </w:p>
        </w:tc>
        <w:tc>
          <w:tcPr>
            <w:tcW w:w="2268" w:type="dxa"/>
          </w:tcPr>
          <w:p w:rsidR="00CC68DF" w:rsidRDefault="00383042" w:rsidP="007B1F42">
            <w:pPr>
              <w:ind w:firstLine="0"/>
            </w:pPr>
            <w:r>
              <w:t>Cung cấp thông tin về sách</w:t>
            </w:r>
          </w:p>
        </w:tc>
        <w:tc>
          <w:tcPr>
            <w:tcW w:w="1701" w:type="dxa"/>
          </w:tcPr>
          <w:p w:rsidR="00CC68DF" w:rsidRPr="003F568A" w:rsidRDefault="003F568A" w:rsidP="007B1F42">
            <w:pPr>
              <w:ind w:firstLine="0"/>
              <w:rPr>
                <w:lang w:val="fr-FR"/>
              </w:rPr>
            </w:pPr>
            <w:r w:rsidRPr="00CC68DF">
              <w:rPr>
                <w:lang w:val="fr-FR"/>
              </w:rPr>
              <w:t>Kiểm tra qui định v</w:t>
            </w:r>
            <w:r>
              <w:rPr>
                <w:lang w:val="fr-FR"/>
              </w:rPr>
              <w:t>à ghi nhận</w:t>
            </w:r>
          </w:p>
        </w:tc>
        <w:tc>
          <w:tcPr>
            <w:tcW w:w="2500" w:type="dxa"/>
          </w:tcPr>
          <w:p w:rsidR="00CC68DF" w:rsidRPr="003F568A" w:rsidRDefault="003F568A" w:rsidP="007B1F42">
            <w:pPr>
              <w:ind w:firstLine="0"/>
              <w:rPr>
                <w:lang w:val="fr-FR"/>
              </w:rPr>
            </w:pPr>
            <w:r>
              <w:rPr>
                <w:lang w:val="fr-FR"/>
              </w:rPr>
              <w:t>Cho phếp hủy</w:t>
            </w:r>
          </w:p>
        </w:tc>
      </w:tr>
      <w:tr w:rsidR="00CC68DF" w:rsidTr="00CC68DF">
        <w:tc>
          <w:tcPr>
            <w:tcW w:w="704" w:type="dxa"/>
          </w:tcPr>
          <w:p w:rsidR="00CC68DF" w:rsidRDefault="00CC68DF" w:rsidP="007B1F42">
            <w:pPr>
              <w:ind w:firstLine="0"/>
            </w:pPr>
            <w:r>
              <w:t>3</w:t>
            </w:r>
          </w:p>
        </w:tc>
        <w:tc>
          <w:tcPr>
            <w:tcW w:w="1843" w:type="dxa"/>
          </w:tcPr>
          <w:p w:rsidR="00CC68DF" w:rsidRDefault="00CC68DF" w:rsidP="007B1F42">
            <w:pPr>
              <w:ind w:firstLine="0"/>
            </w:pPr>
            <w:r>
              <w:t>Tra cứu sách</w:t>
            </w:r>
          </w:p>
        </w:tc>
        <w:tc>
          <w:tcPr>
            <w:tcW w:w="2268" w:type="dxa"/>
          </w:tcPr>
          <w:p w:rsidR="00CC68DF" w:rsidRDefault="00383042" w:rsidP="007B1F42">
            <w:pPr>
              <w:ind w:firstLine="0"/>
            </w:pPr>
            <w:r>
              <w:t>Cung cấp mã sách hoặc tên sách</w:t>
            </w:r>
          </w:p>
        </w:tc>
        <w:tc>
          <w:tcPr>
            <w:tcW w:w="1701" w:type="dxa"/>
          </w:tcPr>
          <w:p w:rsidR="00CC68DF" w:rsidRDefault="003F568A" w:rsidP="007B1F42">
            <w:pPr>
              <w:ind w:firstLine="0"/>
            </w:pPr>
            <w:r>
              <w:t>Tìm, xuất thông tin liên quan</w:t>
            </w:r>
          </w:p>
        </w:tc>
        <w:tc>
          <w:tcPr>
            <w:tcW w:w="2500" w:type="dxa"/>
          </w:tcPr>
          <w:p w:rsidR="00CC68DF" w:rsidRDefault="00CC68DF" w:rsidP="007B1F42">
            <w:pPr>
              <w:ind w:firstLine="0"/>
            </w:pPr>
          </w:p>
        </w:tc>
      </w:tr>
      <w:tr w:rsidR="00CC68DF" w:rsidRPr="007B1F42" w:rsidTr="00CC68DF">
        <w:tc>
          <w:tcPr>
            <w:tcW w:w="704" w:type="dxa"/>
          </w:tcPr>
          <w:p w:rsidR="00CC68DF" w:rsidRDefault="00CC68DF" w:rsidP="007B1F42">
            <w:pPr>
              <w:ind w:firstLine="0"/>
            </w:pPr>
            <w:r>
              <w:t>4</w:t>
            </w:r>
          </w:p>
        </w:tc>
        <w:tc>
          <w:tcPr>
            <w:tcW w:w="1843" w:type="dxa"/>
          </w:tcPr>
          <w:p w:rsidR="00CC68DF" w:rsidRDefault="00CC68DF" w:rsidP="007B1F42">
            <w:pPr>
              <w:ind w:firstLine="0"/>
            </w:pPr>
            <w:r>
              <w:t>Cho mượn sách</w:t>
            </w:r>
          </w:p>
        </w:tc>
        <w:tc>
          <w:tcPr>
            <w:tcW w:w="2268" w:type="dxa"/>
          </w:tcPr>
          <w:p w:rsidR="00CC68DF" w:rsidRDefault="00383042" w:rsidP="007B1F42">
            <w:pPr>
              <w:ind w:firstLine="0"/>
            </w:pPr>
            <w:r>
              <w:t>Cung cấp họ tên đọc giả và tên sách cần mượn</w:t>
            </w:r>
          </w:p>
        </w:tc>
        <w:tc>
          <w:tcPr>
            <w:tcW w:w="1701" w:type="dxa"/>
          </w:tcPr>
          <w:p w:rsidR="00CC68DF" w:rsidRPr="003F568A" w:rsidRDefault="003F568A" w:rsidP="007B1F42">
            <w:pPr>
              <w:ind w:firstLine="0"/>
              <w:rPr>
                <w:lang w:val="fr-FR"/>
              </w:rPr>
            </w:pPr>
            <w:r w:rsidRPr="00CC68DF">
              <w:rPr>
                <w:lang w:val="fr-FR"/>
              </w:rPr>
              <w:t>Kiểm tra qui định v</w:t>
            </w:r>
            <w:r>
              <w:rPr>
                <w:lang w:val="fr-FR"/>
              </w:rPr>
              <w:t>à ghi nhận</w:t>
            </w:r>
          </w:p>
        </w:tc>
        <w:tc>
          <w:tcPr>
            <w:tcW w:w="2500" w:type="dxa"/>
          </w:tcPr>
          <w:p w:rsidR="00CC68DF" w:rsidRPr="003F568A" w:rsidRDefault="00CC68DF" w:rsidP="007B1F42">
            <w:pPr>
              <w:ind w:firstLine="0"/>
              <w:rPr>
                <w:lang w:val="fr-FR"/>
              </w:rPr>
            </w:pPr>
          </w:p>
        </w:tc>
      </w:tr>
      <w:tr w:rsidR="00CC68DF" w:rsidRPr="007B1F42" w:rsidTr="00CC68DF">
        <w:tc>
          <w:tcPr>
            <w:tcW w:w="704" w:type="dxa"/>
          </w:tcPr>
          <w:p w:rsidR="00CC68DF" w:rsidRDefault="00CC68DF" w:rsidP="007B1F42">
            <w:pPr>
              <w:ind w:firstLine="0"/>
            </w:pPr>
            <w:r>
              <w:t>5</w:t>
            </w:r>
          </w:p>
        </w:tc>
        <w:tc>
          <w:tcPr>
            <w:tcW w:w="1843" w:type="dxa"/>
          </w:tcPr>
          <w:p w:rsidR="00CC68DF" w:rsidRDefault="00CC68DF" w:rsidP="007B1F42">
            <w:pPr>
              <w:ind w:firstLine="0"/>
            </w:pPr>
            <w:r>
              <w:t>Nhận trả sách</w:t>
            </w:r>
          </w:p>
        </w:tc>
        <w:tc>
          <w:tcPr>
            <w:tcW w:w="2268" w:type="dxa"/>
          </w:tcPr>
          <w:p w:rsidR="00CC68DF" w:rsidRDefault="00383042" w:rsidP="007B1F42">
            <w:pPr>
              <w:ind w:firstLine="0"/>
            </w:pPr>
            <w:r>
              <w:t>C</w:t>
            </w:r>
            <w:r w:rsidR="00CC68DF">
              <w:t>ung cấp mã số cần trả</w:t>
            </w:r>
          </w:p>
        </w:tc>
        <w:tc>
          <w:tcPr>
            <w:tcW w:w="1701" w:type="dxa"/>
          </w:tcPr>
          <w:p w:rsidR="00CC68DF" w:rsidRPr="00383042" w:rsidRDefault="00383042" w:rsidP="007B1F42">
            <w:pPr>
              <w:ind w:firstLine="0"/>
              <w:rPr>
                <w:lang w:val="fr-FR"/>
              </w:rPr>
            </w:pPr>
            <w:r w:rsidRPr="00383042">
              <w:rPr>
                <w:lang w:val="fr-FR"/>
              </w:rPr>
              <w:t>Kiểm tra qui định v</w:t>
            </w:r>
            <w:r>
              <w:rPr>
                <w:lang w:val="fr-FR"/>
              </w:rPr>
              <w:t>à ghi nhận</w:t>
            </w:r>
          </w:p>
        </w:tc>
        <w:tc>
          <w:tcPr>
            <w:tcW w:w="2500" w:type="dxa"/>
          </w:tcPr>
          <w:p w:rsidR="00CC68DF" w:rsidRPr="00383042" w:rsidRDefault="00CC68DF" w:rsidP="007B1F42">
            <w:pPr>
              <w:ind w:firstLine="0"/>
              <w:rPr>
                <w:lang w:val="fr-FR"/>
              </w:rPr>
            </w:pPr>
          </w:p>
        </w:tc>
      </w:tr>
      <w:tr w:rsidR="00CC68DF" w:rsidTr="00CC68DF">
        <w:tc>
          <w:tcPr>
            <w:tcW w:w="704" w:type="dxa"/>
          </w:tcPr>
          <w:p w:rsidR="00CC68DF" w:rsidRDefault="00CC68DF" w:rsidP="007B1F42">
            <w:pPr>
              <w:ind w:firstLine="0"/>
            </w:pPr>
            <w:r>
              <w:t>6</w:t>
            </w:r>
          </w:p>
        </w:tc>
        <w:tc>
          <w:tcPr>
            <w:tcW w:w="1843" w:type="dxa"/>
          </w:tcPr>
          <w:p w:rsidR="00CC68DF" w:rsidRDefault="00CC68DF" w:rsidP="007B1F42">
            <w:pPr>
              <w:ind w:firstLine="0"/>
            </w:pPr>
            <w:r>
              <w:t>Lập báo cáo</w:t>
            </w:r>
          </w:p>
        </w:tc>
        <w:tc>
          <w:tcPr>
            <w:tcW w:w="2268" w:type="dxa"/>
          </w:tcPr>
          <w:p w:rsidR="00CC68DF" w:rsidRDefault="00CC68DF" w:rsidP="007B1F42">
            <w:pPr>
              <w:ind w:firstLine="0"/>
            </w:pPr>
          </w:p>
        </w:tc>
        <w:tc>
          <w:tcPr>
            <w:tcW w:w="1701" w:type="dxa"/>
          </w:tcPr>
          <w:p w:rsidR="00CC68DF" w:rsidRDefault="00CC68DF" w:rsidP="007B1F42">
            <w:pPr>
              <w:ind w:firstLine="0"/>
            </w:pPr>
          </w:p>
        </w:tc>
        <w:tc>
          <w:tcPr>
            <w:tcW w:w="2500" w:type="dxa"/>
          </w:tcPr>
          <w:p w:rsidR="00CC68DF" w:rsidRDefault="00CC68DF" w:rsidP="007B1F42">
            <w:pPr>
              <w:ind w:firstLine="0"/>
            </w:pPr>
          </w:p>
        </w:tc>
      </w:tr>
      <w:tr w:rsidR="00CC68DF" w:rsidRPr="007B1F42" w:rsidTr="00CC68DF">
        <w:tc>
          <w:tcPr>
            <w:tcW w:w="704" w:type="dxa"/>
          </w:tcPr>
          <w:p w:rsidR="00CC68DF" w:rsidRDefault="00CC68DF" w:rsidP="007B1F42">
            <w:pPr>
              <w:ind w:firstLine="0"/>
            </w:pPr>
            <w:r>
              <w:t>7</w:t>
            </w:r>
          </w:p>
        </w:tc>
        <w:tc>
          <w:tcPr>
            <w:tcW w:w="1843" w:type="dxa"/>
          </w:tcPr>
          <w:p w:rsidR="00CC68DF" w:rsidRDefault="00CC68DF" w:rsidP="007B1F42">
            <w:pPr>
              <w:ind w:firstLine="0"/>
            </w:pPr>
            <w:r>
              <w:t>Thay đổi qui định</w:t>
            </w:r>
          </w:p>
        </w:tc>
        <w:tc>
          <w:tcPr>
            <w:tcW w:w="2268" w:type="dxa"/>
          </w:tcPr>
          <w:p w:rsidR="00CC68DF" w:rsidRDefault="00383042" w:rsidP="007B1F42">
            <w:pPr>
              <w:ind w:firstLine="0"/>
            </w:pPr>
            <w:r>
              <w:t>Cung cấp thông tin cần thay đổi</w:t>
            </w:r>
          </w:p>
        </w:tc>
        <w:tc>
          <w:tcPr>
            <w:tcW w:w="1701" w:type="dxa"/>
          </w:tcPr>
          <w:p w:rsidR="00CC68DF" w:rsidRPr="003F568A" w:rsidRDefault="003F568A" w:rsidP="007B1F42">
            <w:pPr>
              <w:ind w:firstLine="0"/>
              <w:rPr>
                <w:lang w:val="fr-FR"/>
              </w:rPr>
            </w:pPr>
            <w:r w:rsidRPr="00CC68DF">
              <w:rPr>
                <w:lang w:val="fr-FR"/>
              </w:rPr>
              <w:t>Kiểm tra qui định v</w:t>
            </w:r>
            <w:r>
              <w:rPr>
                <w:lang w:val="fr-FR"/>
              </w:rPr>
              <w:t>à ghi nhận</w:t>
            </w:r>
          </w:p>
        </w:tc>
        <w:tc>
          <w:tcPr>
            <w:tcW w:w="2500" w:type="dxa"/>
          </w:tcPr>
          <w:p w:rsidR="00CC68DF" w:rsidRPr="003F568A" w:rsidRDefault="00CC68DF" w:rsidP="007B1F42">
            <w:pPr>
              <w:ind w:firstLine="0"/>
              <w:rPr>
                <w:lang w:val="fr-FR"/>
              </w:rPr>
            </w:pPr>
          </w:p>
        </w:tc>
      </w:tr>
    </w:tbl>
    <w:p w:rsidR="00E374A5" w:rsidRPr="003F568A" w:rsidRDefault="00E374A5" w:rsidP="00E374A5">
      <w:pPr>
        <w:rPr>
          <w:lang w:val="fr-FR"/>
        </w:rPr>
      </w:pPr>
    </w:p>
    <w:p w:rsidR="00D2568B" w:rsidRDefault="00E47F7E" w:rsidP="00714BA5">
      <w:pPr>
        <w:pStyle w:val="u3"/>
        <w:rPr>
          <w:lang w:val="fr-FR"/>
        </w:rPr>
      </w:pPr>
      <w:r w:rsidRPr="00E47F7E">
        <w:rPr>
          <w:lang w:val="fr-FR"/>
        </w:rPr>
        <w:t>DANH SÁCH YÊU CẦU T</w:t>
      </w:r>
      <w:r>
        <w:rPr>
          <w:lang w:val="fr-FR"/>
        </w:rPr>
        <w:t>IẾN HÓA</w:t>
      </w:r>
    </w:p>
    <w:tbl>
      <w:tblPr>
        <w:tblStyle w:val="LiBang"/>
        <w:tblW w:w="0" w:type="auto"/>
        <w:tblLook w:val="04A0" w:firstRow="1" w:lastRow="0" w:firstColumn="1" w:lastColumn="0" w:noHBand="0" w:noVBand="1"/>
      </w:tblPr>
      <w:tblGrid>
        <w:gridCol w:w="704"/>
        <w:gridCol w:w="1843"/>
        <w:gridCol w:w="4215"/>
        <w:gridCol w:w="2254"/>
      </w:tblGrid>
      <w:tr w:rsidR="00E47F7E" w:rsidRPr="00E47F7E" w:rsidTr="00E47F7E">
        <w:tc>
          <w:tcPr>
            <w:tcW w:w="704" w:type="dxa"/>
          </w:tcPr>
          <w:p w:rsidR="00E47F7E" w:rsidRDefault="00E47F7E" w:rsidP="00E47F7E">
            <w:pPr>
              <w:ind w:firstLine="0"/>
              <w:rPr>
                <w:lang w:val="fr-FR"/>
              </w:rPr>
            </w:pPr>
            <w:r>
              <w:rPr>
                <w:lang w:val="fr-FR"/>
              </w:rPr>
              <w:t>STT</w:t>
            </w:r>
          </w:p>
        </w:tc>
        <w:tc>
          <w:tcPr>
            <w:tcW w:w="1843" w:type="dxa"/>
          </w:tcPr>
          <w:p w:rsidR="00E47F7E" w:rsidRDefault="00E47F7E" w:rsidP="00E47F7E">
            <w:pPr>
              <w:ind w:firstLine="0"/>
              <w:rPr>
                <w:lang w:val="fr-FR"/>
              </w:rPr>
            </w:pPr>
            <w:r>
              <w:rPr>
                <w:lang w:val="fr-FR"/>
              </w:rPr>
              <w:t>Nghiệp vụ</w:t>
            </w:r>
          </w:p>
        </w:tc>
        <w:tc>
          <w:tcPr>
            <w:tcW w:w="4215" w:type="dxa"/>
          </w:tcPr>
          <w:p w:rsidR="00E47F7E" w:rsidRPr="00E47F7E" w:rsidRDefault="00E47F7E" w:rsidP="00E47F7E">
            <w:pPr>
              <w:ind w:firstLine="0"/>
            </w:pPr>
            <w:r w:rsidRPr="00E47F7E">
              <w:t xml:space="preserve">Tham số cần thay </w:t>
            </w:r>
            <w:r>
              <w:t>đổi</w:t>
            </w:r>
          </w:p>
        </w:tc>
        <w:tc>
          <w:tcPr>
            <w:tcW w:w="2254" w:type="dxa"/>
          </w:tcPr>
          <w:p w:rsidR="00E47F7E" w:rsidRPr="00E47F7E" w:rsidRDefault="00E47F7E" w:rsidP="00E47F7E">
            <w:pPr>
              <w:ind w:firstLine="0"/>
            </w:pPr>
            <w:r w:rsidRPr="00E47F7E">
              <w:t>Miền giá trị cần th</w:t>
            </w:r>
            <w:r>
              <w:t>ay đổi</w:t>
            </w:r>
          </w:p>
        </w:tc>
      </w:tr>
      <w:tr w:rsidR="00E47F7E" w:rsidRPr="007B1F42" w:rsidTr="00E47F7E">
        <w:tc>
          <w:tcPr>
            <w:tcW w:w="704" w:type="dxa"/>
          </w:tcPr>
          <w:p w:rsidR="00E47F7E" w:rsidRDefault="00E47F7E" w:rsidP="00E47F7E">
            <w:pPr>
              <w:ind w:firstLine="0"/>
              <w:rPr>
                <w:lang w:val="fr-FR"/>
              </w:rPr>
            </w:pPr>
            <w:r>
              <w:rPr>
                <w:lang w:val="fr-FR"/>
              </w:rPr>
              <w:t>1</w:t>
            </w:r>
          </w:p>
        </w:tc>
        <w:tc>
          <w:tcPr>
            <w:tcW w:w="1843" w:type="dxa"/>
          </w:tcPr>
          <w:p w:rsidR="00E47F7E" w:rsidRPr="00E47F7E" w:rsidRDefault="00E47F7E" w:rsidP="00E47F7E">
            <w:pPr>
              <w:ind w:firstLine="0"/>
              <w:rPr>
                <w:lang w:val="fr-FR"/>
              </w:rPr>
            </w:pPr>
            <w:r w:rsidRPr="00E47F7E">
              <w:rPr>
                <w:lang w:val="fr-FR"/>
              </w:rPr>
              <w:t xml:space="preserve">Thay đổi qui </w:t>
            </w:r>
            <w:proofErr w:type="gramStart"/>
            <w:r w:rsidRPr="00E47F7E">
              <w:rPr>
                <w:lang w:val="fr-FR"/>
              </w:rPr>
              <w:t>định  lập</w:t>
            </w:r>
            <w:proofErr w:type="gramEnd"/>
            <w:r w:rsidRPr="00E47F7E">
              <w:rPr>
                <w:lang w:val="fr-FR"/>
              </w:rPr>
              <w:t xml:space="preserve"> th</w:t>
            </w:r>
            <w:r>
              <w:rPr>
                <w:lang w:val="fr-FR"/>
              </w:rPr>
              <w:t>ẻ đọc giả</w:t>
            </w:r>
          </w:p>
        </w:tc>
        <w:tc>
          <w:tcPr>
            <w:tcW w:w="4215" w:type="dxa"/>
          </w:tcPr>
          <w:p w:rsidR="00E47F7E" w:rsidRPr="00E47F7E" w:rsidRDefault="00E47F7E" w:rsidP="00E47F7E">
            <w:pPr>
              <w:ind w:firstLine="0"/>
              <w:rPr>
                <w:lang w:val="fr-FR"/>
              </w:rPr>
            </w:pPr>
            <w:r w:rsidRPr="00E47F7E">
              <w:rPr>
                <w:lang w:val="fr-FR"/>
              </w:rPr>
              <w:t xml:space="preserve">Tuổi tối </w:t>
            </w:r>
            <w:proofErr w:type="gramStart"/>
            <w:r w:rsidRPr="00E47F7E">
              <w:rPr>
                <w:lang w:val="fr-FR"/>
              </w:rPr>
              <w:t>thiểu ,</w:t>
            </w:r>
            <w:proofErr w:type="gramEnd"/>
            <w:r w:rsidRPr="00E47F7E">
              <w:rPr>
                <w:lang w:val="fr-FR"/>
              </w:rPr>
              <w:t xml:space="preserve"> tuổi t</w:t>
            </w:r>
            <w:r>
              <w:rPr>
                <w:lang w:val="fr-FR"/>
              </w:rPr>
              <w:t>ối đa, thời gian của thẻ</w:t>
            </w:r>
          </w:p>
        </w:tc>
        <w:tc>
          <w:tcPr>
            <w:tcW w:w="2254" w:type="dxa"/>
          </w:tcPr>
          <w:p w:rsidR="00E47F7E" w:rsidRPr="00E47F7E" w:rsidRDefault="00E47F7E" w:rsidP="00E47F7E">
            <w:pPr>
              <w:ind w:firstLine="0"/>
              <w:rPr>
                <w:lang w:val="fr-FR"/>
              </w:rPr>
            </w:pPr>
          </w:p>
        </w:tc>
      </w:tr>
      <w:tr w:rsidR="00E47F7E" w:rsidRPr="00E47F7E" w:rsidTr="00E47F7E">
        <w:tc>
          <w:tcPr>
            <w:tcW w:w="704" w:type="dxa"/>
          </w:tcPr>
          <w:p w:rsidR="00E47F7E" w:rsidRDefault="00E47F7E" w:rsidP="00E47F7E">
            <w:pPr>
              <w:ind w:firstLine="0"/>
            </w:pPr>
            <w:r>
              <w:t>2</w:t>
            </w:r>
          </w:p>
        </w:tc>
        <w:tc>
          <w:tcPr>
            <w:tcW w:w="1843" w:type="dxa"/>
          </w:tcPr>
          <w:p w:rsidR="00E47F7E" w:rsidRPr="00E47F7E" w:rsidRDefault="00E47F7E" w:rsidP="00E47F7E">
            <w:pPr>
              <w:ind w:firstLine="0"/>
            </w:pPr>
            <w:r w:rsidRPr="00E47F7E">
              <w:t>Thay đổi qui định về s</w:t>
            </w:r>
            <w:r>
              <w:t>ách</w:t>
            </w:r>
          </w:p>
        </w:tc>
        <w:tc>
          <w:tcPr>
            <w:tcW w:w="4215" w:type="dxa"/>
          </w:tcPr>
          <w:p w:rsidR="00E47F7E" w:rsidRPr="00E47F7E" w:rsidRDefault="00E47F7E" w:rsidP="00E47F7E">
            <w:pPr>
              <w:ind w:firstLine="0"/>
            </w:pPr>
            <w:r>
              <w:t>S</w:t>
            </w:r>
            <w:r w:rsidRPr="00E47F7E">
              <w:t xml:space="preserve">ố lượng và tên các thể </w:t>
            </w:r>
            <w:proofErr w:type="gramStart"/>
            <w:r w:rsidRPr="00E47F7E">
              <w:t>loại</w:t>
            </w:r>
            <w:r>
              <w:t>,khoảng</w:t>
            </w:r>
            <w:proofErr w:type="gramEnd"/>
            <w:r>
              <w:t xml:space="preserve"> cách năm xuất bản</w:t>
            </w:r>
          </w:p>
        </w:tc>
        <w:tc>
          <w:tcPr>
            <w:tcW w:w="2254" w:type="dxa"/>
          </w:tcPr>
          <w:p w:rsidR="00E47F7E" w:rsidRPr="00E47F7E" w:rsidRDefault="00E47F7E" w:rsidP="00E47F7E">
            <w:pPr>
              <w:ind w:firstLine="0"/>
            </w:pPr>
          </w:p>
        </w:tc>
      </w:tr>
      <w:tr w:rsidR="00E47F7E" w:rsidRPr="00A67523" w:rsidTr="00E47F7E">
        <w:tc>
          <w:tcPr>
            <w:tcW w:w="704" w:type="dxa"/>
          </w:tcPr>
          <w:p w:rsidR="00E47F7E" w:rsidRDefault="00E47F7E" w:rsidP="00E47F7E">
            <w:pPr>
              <w:ind w:firstLine="0"/>
            </w:pPr>
            <w:r>
              <w:t>3</w:t>
            </w:r>
          </w:p>
        </w:tc>
        <w:tc>
          <w:tcPr>
            <w:tcW w:w="1843" w:type="dxa"/>
          </w:tcPr>
          <w:p w:rsidR="00E47F7E" w:rsidRPr="00A67523" w:rsidRDefault="00A67523" w:rsidP="00E47F7E">
            <w:pPr>
              <w:ind w:firstLine="0"/>
            </w:pPr>
            <w:r w:rsidRPr="00A67523">
              <w:t>Thay đổi qui định cho mượn s</w:t>
            </w:r>
            <w:r>
              <w:t>ách</w:t>
            </w:r>
          </w:p>
        </w:tc>
        <w:tc>
          <w:tcPr>
            <w:tcW w:w="4215" w:type="dxa"/>
          </w:tcPr>
          <w:p w:rsidR="00E47F7E" w:rsidRPr="00A67523" w:rsidRDefault="00A67523" w:rsidP="00E47F7E">
            <w:pPr>
              <w:ind w:firstLine="0"/>
            </w:pPr>
            <w:r>
              <w:t>Sĩ số tối đa</w:t>
            </w:r>
          </w:p>
        </w:tc>
        <w:tc>
          <w:tcPr>
            <w:tcW w:w="2254" w:type="dxa"/>
          </w:tcPr>
          <w:p w:rsidR="00E47F7E" w:rsidRDefault="00A67523" w:rsidP="00E47F7E">
            <w:pPr>
              <w:ind w:firstLine="0"/>
            </w:pPr>
            <w:r>
              <w:t>Sách</w:t>
            </w:r>
          </w:p>
          <w:p w:rsidR="00A67523" w:rsidRPr="00A67523" w:rsidRDefault="00A67523" w:rsidP="00E47F7E">
            <w:pPr>
              <w:ind w:firstLine="0"/>
            </w:pPr>
            <w:r>
              <w:t>Ngày</w:t>
            </w:r>
          </w:p>
        </w:tc>
      </w:tr>
    </w:tbl>
    <w:p w:rsidR="00E47F7E" w:rsidRPr="00E47F7E" w:rsidRDefault="00E47F7E" w:rsidP="00E47F7E">
      <w:pPr>
        <w:rPr>
          <w:lang w:val="fr-FR"/>
        </w:rPr>
      </w:pPr>
    </w:p>
    <w:p w:rsidR="00A67523" w:rsidRDefault="00A67523" w:rsidP="00714BA5">
      <w:pPr>
        <w:pStyle w:val="u3"/>
        <w:rPr>
          <w:lang w:val="fr-FR"/>
        </w:rPr>
      </w:pPr>
      <w:r w:rsidRPr="00A67523">
        <w:rPr>
          <w:lang w:val="fr-FR"/>
        </w:rPr>
        <w:t>BẢNG TRÁCH NHIỆM YÊU C</w:t>
      </w:r>
      <w:r>
        <w:rPr>
          <w:lang w:val="fr-FR"/>
        </w:rPr>
        <w:t>ẦU TIẾN HÓA</w:t>
      </w:r>
    </w:p>
    <w:tbl>
      <w:tblPr>
        <w:tblStyle w:val="LiBang"/>
        <w:tblW w:w="0" w:type="auto"/>
        <w:tblLook w:val="04A0" w:firstRow="1" w:lastRow="0" w:firstColumn="1" w:lastColumn="0" w:noHBand="0" w:noVBand="1"/>
      </w:tblPr>
      <w:tblGrid>
        <w:gridCol w:w="704"/>
        <w:gridCol w:w="1843"/>
        <w:gridCol w:w="2410"/>
        <w:gridCol w:w="1842"/>
        <w:gridCol w:w="2217"/>
      </w:tblGrid>
      <w:tr w:rsidR="00A67523" w:rsidRPr="0053693C" w:rsidTr="00B33F64">
        <w:tc>
          <w:tcPr>
            <w:tcW w:w="704" w:type="dxa"/>
            <w:shd w:val="clear" w:color="auto" w:fill="E7E6E6" w:themeFill="background2"/>
          </w:tcPr>
          <w:p w:rsidR="00A67523" w:rsidRPr="0053693C" w:rsidRDefault="00A67523" w:rsidP="007B1F42">
            <w:pPr>
              <w:ind w:firstLine="0"/>
              <w:rPr>
                <w:color w:val="FFFFFF" w:themeColor="background1"/>
                <w:highlight w:val="black"/>
              </w:rPr>
            </w:pPr>
            <w:r w:rsidRPr="0053693C">
              <w:rPr>
                <w:color w:val="FFFFFF" w:themeColor="background1"/>
                <w:highlight w:val="black"/>
              </w:rPr>
              <w:t>STT</w:t>
            </w:r>
          </w:p>
        </w:tc>
        <w:tc>
          <w:tcPr>
            <w:tcW w:w="1843" w:type="dxa"/>
            <w:shd w:val="clear" w:color="auto" w:fill="E7E6E6" w:themeFill="background2"/>
          </w:tcPr>
          <w:p w:rsidR="00A67523" w:rsidRDefault="00A67523" w:rsidP="007B1F42">
            <w:pPr>
              <w:ind w:firstLine="0"/>
            </w:pPr>
            <w:r w:rsidRPr="0053693C">
              <w:rPr>
                <w:color w:val="FFFFFF" w:themeColor="background1"/>
                <w:highlight w:val="black"/>
              </w:rPr>
              <w:t>Tên yêu cầu</w:t>
            </w:r>
          </w:p>
        </w:tc>
        <w:tc>
          <w:tcPr>
            <w:tcW w:w="2410" w:type="dxa"/>
            <w:shd w:val="clear" w:color="auto" w:fill="E7E6E6" w:themeFill="background2"/>
          </w:tcPr>
          <w:p w:rsidR="00A67523" w:rsidRDefault="00A67523" w:rsidP="007B1F42">
            <w:pPr>
              <w:ind w:firstLine="0"/>
            </w:pPr>
            <w:r>
              <w:rPr>
                <w:color w:val="FFFFFF" w:themeColor="background1"/>
                <w:highlight w:val="black"/>
              </w:rPr>
              <w:t>Người dùng</w:t>
            </w:r>
          </w:p>
        </w:tc>
        <w:tc>
          <w:tcPr>
            <w:tcW w:w="1842" w:type="dxa"/>
            <w:shd w:val="clear" w:color="auto" w:fill="E7E6E6" w:themeFill="background2"/>
          </w:tcPr>
          <w:p w:rsidR="00A67523" w:rsidRDefault="00A67523" w:rsidP="007B1F42">
            <w:pPr>
              <w:ind w:firstLine="0"/>
            </w:pPr>
            <w:r>
              <w:rPr>
                <w:color w:val="FFFFFF" w:themeColor="background1"/>
                <w:highlight w:val="black"/>
              </w:rPr>
              <w:t>Phần mềm</w:t>
            </w:r>
          </w:p>
        </w:tc>
        <w:tc>
          <w:tcPr>
            <w:tcW w:w="2217" w:type="dxa"/>
            <w:shd w:val="clear" w:color="auto" w:fill="E7E6E6" w:themeFill="background2"/>
          </w:tcPr>
          <w:p w:rsidR="00A67523" w:rsidRPr="0053693C" w:rsidRDefault="00A67523" w:rsidP="007B1F42">
            <w:pPr>
              <w:ind w:firstLine="0"/>
              <w:rPr>
                <w:color w:val="FFFFFF" w:themeColor="background1"/>
                <w:highlight w:val="black"/>
              </w:rPr>
            </w:pPr>
            <w:r w:rsidRPr="0053693C">
              <w:rPr>
                <w:color w:val="FFFFFF" w:themeColor="background1"/>
                <w:highlight w:val="black"/>
              </w:rPr>
              <w:t>Ghi Chú</w:t>
            </w:r>
          </w:p>
        </w:tc>
      </w:tr>
      <w:tr w:rsidR="00A67523" w:rsidRPr="003F568A" w:rsidTr="00B33F64">
        <w:tc>
          <w:tcPr>
            <w:tcW w:w="704" w:type="dxa"/>
          </w:tcPr>
          <w:p w:rsidR="00A67523" w:rsidRDefault="00A67523" w:rsidP="00A67523">
            <w:pPr>
              <w:ind w:firstLine="0"/>
            </w:pPr>
            <w:r>
              <w:t>1</w:t>
            </w:r>
          </w:p>
        </w:tc>
        <w:tc>
          <w:tcPr>
            <w:tcW w:w="1843" w:type="dxa"/>
          </w:tcPr>
          <w:p w:rsidR="00A67523" w:rsidRPr="00A67523" w:rsidRDefault="00A67523" w:rsidP="00A67523">
            <w:pPr>
              <w:ind w:firstLine="0"/>
            </w:pPr>
            <w:r w:rsidRPr="00A67523">
              <w:t xml:space="preserve">Thay đổi qui </w:t>
            </w:r>
            <w:proofErr w:type="gramStart"/>
            <w:r w:rsidRPr="00A67523">
              <w:t>định  lập</w:t>
            </w:r>
            <w:proofErr w:type="gramEnd"/>
            <w:r w:rsidRPr="00A67523">
              <w:t xml:space="preserve"> thẻ đọc giả</w:t>
            </w:r>
          </w:p>
        </w:tc>
        <w:tc>
          <w:tcPr>
            <w:tcW w:w="2410" w:type="dxa"/>
          </w:tcPr>
          <w:p w:rsidR="00A67523" w:rsidRDefault="00A67523" w:rsidP="00A67523">
            <w:pPr>
              <w:ind w:firstLine="0"/>
            </w:pPr>
            <w:r>
              <w:t xml:space="preserve">Cho biết giá trị mới của tuổi tối </w:t>
            </w:r>
            <w:proofErr w:type="gramStart"/>
            <w:r>
              <w:t>thiểu ,tối</w:t>
            </w:r>
            <w:proofErr w:type="gramEnd"/>
            <w:r>
              <w:t xml:space="preserve"> tối gia và thời gian của thẻ</w:t>
            </w:r>
          </w:p>
        </w:tc>
        <w:tc>
          <w:tcPr>
            <w:tcW w:w="1842" w:type="dxa"/>
          </w:tcPr>
          <w:p w:rsidR="00A67523" w:rsidRPr="00B33F64" w:rsidRDefault="00B33F64" w:rsidP="00A67523">
            <w:pPr>
              <w:ind w:firstLine="0"/>
            </w:pPr>
            <w:r w:rsidRPr="00B33F64">
              <w:t>Ghi nhận giá trị mới và t</w:t>
            </w:r>
            <w:r>
              <w:t>hay đổi cách thức kiểm tra</w:t>
            </w:r>
          </w:p>
        </w:tc>
        <w:tc>
          <w:tcPr>
            <w:tcW w:w="2217" w:type="dxa"/>
          </w:tcPr>
          <w:p w:rsidR="00A67523" w:rsidRPr="007B1F42" w:rsidRDefault="00A67523" w:rsidP="00A67523">
            <w:pPr>
              <w:ind w:firstLine="0"/>
              <w:rPr>
                <w:rPrChange w:id="5" w:author="Vo Viet" w:date="2018-06-10T06:16:00Z">
                  <w:rPr>
                    <w:lang w:val="fr-FR"/>
                  </w:rPr>
                </w:rPrChange>
              </w:rPr>
            </w:pPr>
          </w:p>
        </w:tc>
      </w:tr>
      <w:tr w:rsidR="00A67523" w:rsidRPr="003F568A" w:rsidTr="00B33F64">
        <w:tc>
          <w:tcPr>
            <w:tcW w:w="704" w:type="dxa"/>
          </w:tcPr>
          <w:p w:rsidR="00A67523" w:rsidRDefault="00A67523" w:rsidP="00A67523">
            <w:pPr>
              <w:ind w:firstLine="0"/>
            </w:pPr>
            <w:r>
              <w:t>2</w:t>
            </w:r>
          </w:p>
        </w:tc>
        <w:tc>
          <w:tcPr>
            <w:tcW w:w="1843" w:type="dxa"/>
          </w:tcPr>
          <w:p w:rsidR="00A67523" w:rsidRPr="00E47F7E" w:rsidRDefault="00A67523" w:rsidP="00A67523">
            <w:pPr>
              <w:ind w:firstLine="0"/>
            </w:pPr>
            <w:r w:rsidRPr="00E47F7E">
              <w:t>Thay đổi qui định về s</w:t>
            </w:r>
            <w:r>
              <w:t>ách</w:t>
            </w:r>
          </w:p>
        </w:tc>
        <w:tc>
          <w:tcPr>
            <w:tcW w:w="2410" w:type="dxa"/>
          </w:tcPr>
          <w:p w:rsidR="00A67523" w:rsidRDefault="00A67523" w:rsidP="00A67523">
            <w:pPr>
              <w:ind w:firstLine="0"/>
            </w:pPr>
            <w:r>
              <w:t>Cho biết giá trị mới của số</w:t>
            </w:r>
            <w:r w:rsidRPr="00E47F7E">
              <w:t xml:space="preserve"> lượng và tên các thể </w:t>
            </w:r>
            <w:proofErr w:type="gramStart"/>
            <w:r w:rsidRPr="00E47F7E">
              <w:t>loại</w:t>
            </w:r>
            <w:r>
              <w:t>,khoảng</w:t>
            </w:r>
            <w:proofErr w:type="gramEnd"/>
            <w:r>
              <w:t xml:space="preserve"> cách năm xuất bản</w:t>
            </w:r>
          </w:p>
        </w:tc>
        <w:tc>
          <w:tcPr>
            <w:tcW w:w="1842" w:type="dxa"/>
          </w:tcPr>
          <w:p w:rsidR="00A67523" w:rsidRPr="00B33F64" w:rsidRDefault="00B33F64" w:rsidP="00A67523">
            <w:pPr>
              <w:ind w:firstLine="0"/>
            </w:pPr>
            <w:r w:rsidRPr="00B33F64">
              <w:t>Ghi nhận giá trị mới và t</w:t>
            </w:r>
            <w:r>
              <w:t>hay đổi cách thức kiểm tra</w:t>
            </w:r>
          </w:p>
        </w:tc>
        <w:tc>
          <w:tcPr>
            <w:tcW w:w="2217" w:type="dxa"/>
          </w:tcPr>
          <w:p w:rsidR="00A67523" w:rsidRPr="007B1F42" w:rsidRDefault="00A67523" w:rsidP="00A67523">
            <w:pPr>
              <w:ind w:firstLine="0"/>
              <w:rPr>
                <w:rPrChange w:id="6" w:author="Vo Viet" w:date="2018-06-10T06:16:00Z">
                  <w:rPr>
                    <w:lang w:val="fr-FR"/>
                  </w:rPr>
                </w:rPrChange>
              </w:rPr>
            </w:pPr>
          </w:p>
        </w:tc>
      </w:tr>
      <w:tr w:rsidR="00A67523" w:rsidTr="00B33F64">
        <w:tc>
          <w:tcPr>
            <w:tcW w:w="704" w:type="dxa"/>
          </w:tcPr>
          <w:p w:rsidR="00A67523" w:rsidRDefault="00A67523" w:rsidP="00A67523">
            <w:pPr>
              <w:ind w:firstLine="0"/>
            </w:pPr>
            <w:r>
              <w:t>3</w:t>
            </w:r>
          </w:p>
        </w:tc>
        <w:tc>
          <w:tcPr>
            <w:tcW w:w="1843" w:type="dxa"/>
          </w:tcPr>
          <w:p w:rsidR="00A67523" w:rsidRPr="00A67523" w:rsidRDefault="00A67523" w:rsidP="00A67523">
            <w:pPr>
              <w:ind w:firstLine="0"/>
            </w:pPr>
            <w:r w:rsidRPr="00A67523">
              <w:t>Thay đổi qui định cho mượn s</w:t>
            </w:r>
            <w:r>
              <w:t>ách</w:t>
            </w:r>
          </w:p>
        </w:tc>
        <w:tc>
          <w:tcPr>
            <w:tcW w:w="2410" w:type="dxa"/>
          </w:tcPr>
          <w:p w:rsidR="00A67523" w:rsidRDefault="00A67523" w:rsidP="00A67523">
            <w:pPr>
              <w:ind w:firstLine="0"/>
            </w:pPr>
            <w:r>
              <w:t xml:space="preserve">Cho biết giá trị mới của </w:t>
            </w:r>
            <w:proofErr w:type="gramStart"/>
            <w:r>
              <w:t>ngày,sách</w:t>
            </w:r>
            <w:proofErr w:type="gramEnd"/>
            <w:r>
              <w:t xml:space="preserve"> mới trong ngày</w:t>
            </w:r>
          </w:p>
        </w:tc>
        <w:tc>
          <w:tcPr>
            <w:tcW w:w="1842" w:type="dxa"/>
          </w:tcPr>
          <w:p w:rsidR="00A67523" w:rsidRDefault="00B33F64" w:rsidP="00A67523">
            <w:pPr>
              <w:ind w:firstLine="0"/>
            </w:pPr>
            <w:r w:rsidRPr="00B33F64">
              <w:t>Ghi nhận giá trị mới và t</w:t>
            </w:r>
            <w:r>
              <w:t>hay đổi cách thức kiểm tra</w:t>
            </w:r>
          </w:p>
        </w:tc>
        <w:tc>
          <w:tcPr>
            <w:tcW w:w="2217" w:type="dxa"/>
          </w:tcPr>
          <w:p w:rsidR="00A67523" w:rsidRDefault="00B33F64" w:rsidP="00A67523">
            <w:pPr>
              <w:ind w:firstLine="0"/>
            </w:pPr>
            <w:r>
              <w:t>Cho phép hủy hay cập nhật lại thông tin về sách, ngày</w:t>
            </w:r>
          </w:p>
        </w:tc>
      </w:tr>
    </w:tbl>
    <w:p w:rsidR="00A67523" w:rsidRPr="00B33F64" w:rsidRDefault="00A67523" w:rsidP="00A67523"/>
    <w:p w:rsidR="00A67523" w:rsidRPr="00B33F64" w:rsidRDefault="00A67523" w:rsidP="00A67523"/>
    <w:p w:rsidR="00B33F64" w:rsidRDefault="00B33F64" w:rsidP="00714BA5">
      <w:pPr>
        <w:pStyle w:val="u3"/>
      </w:pPr>
      <w:r>
        <w:t>DANH SÁCH YÊU CẦU HIỂU QUẢ</w:t>
      </w:r>
    </w:p>
    <w:tbl>
      <w:tblPr>
        <w:tblStyle w:val="LiBang"/>
        <w:tblW w:w="0" w:type="auto"/>
        <w:tblLook w:val="04A0" w:firstRow="1" w:lastRow="0" w:firstColumn="1" w:lastColumn="0" w:noHBand="0" w:noVBand="1"/>
      </w:tblPr>
      <w:tblGrid>
        <w:gridCol w:w="704"/>
        <w:gridCol w:w="2902"/>
        <w:gridCol w:w="1803"/>
        <w:gridCol w:w="1803"/>
        <w:gridCol w:w="1804"/>
      </w:tblGrid>
      <w:tr w:rsidR="00B33F64" w:rsidTr="00B33F64">
        <w:tc>
          <w:tcPr>
            <w:tcW w:w="704" w:type="dxa"/>
            <w:shd w:val="clear" w:color="auto" w:fill="E7E6E6" w:themeFill="background2"/>
          </w:tcPr>
          <w:p w:rsidR="00B33F64" w:rsidRDefault="00B33F64" w:rsidP="00B33F64">
            <w:pPr>
              <w:ind w:firstLine="0"/>
            </w:pPr>
            <w:r w:rsidRPr="00B33F64">
              <w:rPr>
                <w:color w:val="FFFFFF" w:themeColor="background1"/>
                <w:highlight w:val="black"/>
              </w:rPr>
              <w:t>STT</w:t>
            </w:r>
          </w:p>
        </w:tc>
        <w:tc>
          <w:tcPr>
            <w:tcW w:w="2902" w:type="dxa"/>
            <w:shd w:val="clear" w:color="auto" w:fill="E7E6E6" w:themeFill="background2"/>
          </w:tcPr>
          <w:p w:rsidR="00B33F64" w:rsidRPr="00B33F64" w:rsidRDefault="00B33F64" w:rsidP="00B33F64">
            <w:pPr>
              <w:ind w:firstLine="0"/>
              <w:rPr>
                <w:color w:val="FFFFFF" w:themeColor="background1"/>
                <w:highlight w:val="black"/>
              </w:rPr>
            </w:pPr>
            <w:r w:rsidRPr="00B33F64">
              <w:rPr>
                <w:color w:val="FFFFFF" w:themeColor="background1"/>
                <w:highlight w:val="black"/>
              </w:rPr>
              <w:t>Nghiệp vụ</w:t>
            </w:r>
          </w:p>
        </w:tc>
        <w:tc>
          <w:tcPr>
            <w:tcW w:w="1803" w:type="dxa"/>
            <w:shd w:val="clear" w:color="auto" w:fill="E7E6E6" w:themeFill="background2"/>
          </w:tcPr>
          <w:p w:rsidR="00B33F64" w:rsidRPr="00B33F64" w:rsidRDefault="00B33F64" w:rsidP="00B33F64">
            <w:pPr>
              <w:ind w:firstLine="0"/>
              <w:rPr>
                <w:color w:val="FFFFFF" w:themeColor="background1"/>
                <w:highlight w:val="black"/>
              </w:rPr>
            </w:pPr>
            <w:r w:rsidRPr="00B33F64">
              <w:rPr>
                <w:color w:val="FFFFFF" w:themeColor="background1"/>
                <w:highlight w:val="black"/>
              </w:rPr>
              <w:t>Tốc độ xử lý</w:t>
            </w:r>
          </w:p>
        </w:tc>
        <w:tc>
          <w:tcPr>
            <w:tcW w:w="1803" w:type="dxa"/>
            <w:shd w:val="clear" w:color="auto" w:fill="E7E6E6" w:themeFill="background2"/>
          </w:tcPr>
          <w:p w:rsidR="00B33F64" w:rsidRPr="00B33F64" w:rsidRDefault="00B33F64" w:rsidP="00B33F64">
            <w:pPr>
              <w:ind w:firstLine="0"/>
              <w:rPr>
                <w:color w:val="FFFFFF" w:themeColor="background1"/>
                <w:highlight w:val="black"/>
              </w:rPr>
            </w:pPr>
            <w:r w:rsidRPr="00B33F64">
              <w:rPr>
                <w:color w:val="FFFFFF" w:themeColor="background1"/>
                <w:highlight w:val="black"/>
              </w:rPr>
              <w:t>Dung lượng dữ trữ</w:t>
            </w:r>
          </w:p>
        </w:tc>
        <w:tc>
          <w:tcPr>
            <w:tcW w:w="1804" w:type="dxa"/>
            <w:shd w:val="clear" w:color="auto" w:fill="E7E6E6" w:themeFill="background2"/>
          </w:tcPr>
          <w:p w:rsidR="00B33F64" w:rsidRPr="00B33F64" w:rsidRDefault="00B33F64" w:rsidP="00B33F64">
            <w:pPr>
              <w:ind w:firstLine="0"/>
              <w:rPr>
                <w:color w:val="FFFFFF" w:themeColor="background1"/>
                <w:highlight w:val="black"/>
              </w:rPr>
            </w:pPr>
            <w:r w:rsidRPr="00B33F64">
              <w:rPr>
                <w:color w:val="FFFFFF" w:themeColor="background1"/>
                <w:highlight w:val="black"/>
              </w:rPr>
              <w:t>Ghi chú</w:t>
            </w:r>
          </w:p>
        </w:tc>
      </w:tr>
      <w:tr w:rsidR="00B33F64" w:rsidTr="00B33F64">
        <w:tc>
          <w:tcPr>
            <w:tcW w:w="704" w:type="dxa"/>
          </w:tcPr>
          <w:p w:rsidR="00B33F64" w:rsidRDefault="00B33F64" w:rsidP="00B33F64">
            <w:pPr>
              <w:ind w:firstLine="0"/>
            </w:pPr>
            <w:r>
              <w:t>1</w:t>
            </w:r>
          </w:p>
        </w:tc>
        <w:tc>
          <w:tcPr>
            <w:tcW w:w="2902" w:type="dxa"/>
          </w:tcPr>
          <w:p w:rsidR="00B33F64" w:rsidRDefault="00B33F64" w:rsidP="00B33F64">
            <w:pPr>
              <w:ind w:firstLine="0"/>
            </w:pPr>
            <w:r>
              <w:t>Lập thẻ độc giả</w:t>
            </w:r>
          </w:p>
        </w:tc>
        <w:tc>
          <w:tcPr>
            <w:tcW w:w="1803" w:type="dxa"/>
          </w:tcPr>
          <w:p w:rsidR="00B33F64" w:rsidRDefault="00B33F64" w:rsidP="00B33F64">
            <w:pPr>
              <w:ind w:firstLine="0"/>
            </w:pPr>
            <w:r>
              <w:t>1000 thẻ/giờ</w:t>
            </w:r>
          </w:p>
        </w:tc>
        <w:tc>
          <w:tcPr>
            <w:tcW w:w="1803" w:type="dxa"/>
          </w:tcPr>
          <w:p w:rsidR="00B33F64" w:rsidRDefault="00B33F64" w:rsidP="00B33F64">
            <w:pPr>
              <w:ind w:firstLine="0"/>
            </w:pPr>
          </w:p>
        </w:tc>
        <w:tc>
          <w:tcPr>
            <w:tcW w:w="1804" w:type="dxa"/>
          </w:tcPr>
          <w:p w:rsidR="00B33F64" w:rsidRDefault="00B33F64" w:rsidP="00B33F64">
            <w:pPr>
              <w:ind w:firstLine="0"/>
            </w:pPr>
          </w:p>
        </w:tc>
      </w:tr>
      <w:tr w:rsidR="00B33F64" w:rsidTr="00B33F64">
        <w:tc>
          <w:tcPr>
            <w:tcW w:w="704" w:type="dxa"/>
          </w:tcPr>
          <w:p w:rsidR="00B33F64" w:rsidRDefault="00B33F64" w:rsidP="00B33F64">
            <w:pPr>
              <w:ind w:firstLine="0"/>
            </w:pPr>
            <w:r>
              <w:t>2</w:t>
            </w:r>
          </w:p>
        </w:tc>
        <w:tc>
          <w:tcPr>
            <w:tcW w:w="2902" w:type="dxa"/>
          </w:tcPr>
          <w:p w:rsidR="00B33F64" w:rsidRDefault="00B33F64" w:rsidP="00B33F64">
            <w:pPr>
              <w:ind w:firstLine="0"/>
            </w:pPr>
            <w:r>
              <w:t>Tiếp nhận sách mới</w:t>
            </w:r>
          </w:p>
        </w:tc>
        <w:tc>
          <w:tcPr>
            <w:tcW w:w="1803" w:type="dxa"/>
          </w:tcPr>
          <w:p w:rsidR="00B33F64" w:rsidRDefault="00B33F64" w:rsidP="00B33F64">
            <w:pPr>
              <w:ind w:firstLine="0"/>
            </w:pPr>
            <w:r>
              <w:t>1000 sách/giờ</w:t>
            </w:r>
          </w:p>
        </w:tc>
        <w:tc>
          <w:tcPr>
            <w:tcW w:w="1803" w:type="dxa"/>
          </w:tcPr>
          <w:p w:rsidR="00B33F64" w:rsidRDefault="00B33F64" w:rsidP="00B33F64">
            <w:pPr>
              <w:ind w:firstLine="0"/>
            </w:pPr>
          </w:p>
        </w:tc>
        <w:tc>
          <w:tcPr>
            <w:tcW w:w="1804" w:type="dxa"/>
          </w:tcPr>
          <w:p w:rsidR="00B33F64" w:rsidRDefault="00B33F64" w:rsidP="00B33F64">
            <w:pPr>
              <w:ind w:firstLine="0"/>
            </w:pPr>
          </w:p>
        </w:tc>
      </w:tr>
      <w:tr w:rsidR="00B33F64" w:rsidTr="00B33F64">
        <w:tc>
          <w:tcPr>
            <w:tcW w:w="704" w:type="dxa"/>
          </w:tcPr>
          <w:p w:rsidR="00B33F64" w:rsidRDefault="00B33F64" w:rsidP="00B33F64">
            <w:pPr>
              <w:ind w:firstLine="0"/>
            </w:pPr>
            <w:r>
              <w:t>3</w:t>
            </w:r>
          </w:p>
        </w:tc>
        <w:tc>
          <w:tcPr>
            <w:tcW w:w="2902" w:type="dxa"/>
          </w:tcPr>
          <w:p w:rsidR="00B33F64" w:rsidRDefault="00B33F64" w:rsidP="00B33F64">
            <w:pPr>
              <w:ind w:firstLine="0"/>
            </w:pPr>
            <w:r>
              <w:t>Tra cứu sách</w:t>
            </w:r>
          </w:p>
        </w:tc>
        <w:tc>
          <w:tcPr>
            <w:tcW w:w="1803" w:type="dxa"/>
          </w:tcPr>
          <w:p w:rsidR="00B33F64" w:rsidRDefault="00B33F64" w:rsidP="00B33F64">
            <w:pPr>
              <w:ind w:firstLine="0"/>
            </w:pPr>
            <w:r>
              <w:t>Ngay tức thì</w:t>
            </w:r>
          </w:p>
        </w:tc>
        <w:tc>
          <w:tcPr>
            <w:tcW w:w="1803" w:type="dxa"/>
          </w:tcPr>
          <w:p w:rsidR="00B33F64" w:rsidRDefault="00B33F64" w:rsidP="00B33F64">
            <w:pPr>
              <w:ind w:firstLine="0"/>
            </w:pPr>
          </w:p>
        </w:tc>
        <w:tc>
          <w:tcPr>
            <w:tcW w:w="1804" w:type="dxa"/>
          </w:tcPr>
          <w:p w:rsidR="00B33F64" w:rsidRDefault="00B33F64" w:rsidP="00B33F64">
            <w:pPr>
              <w:ind w:firstLine="0"/>
            </w:pPr>
          </w:p>
        </w:tc>
      </w:tr>
      <w:tr w:rsidR="00B33F64" w:rsidTr="00B33F64">
        <w:tc>
          <w:tcPr>
            <w:tcW w:w="704" w:type="dxa"/>
          </w:tcPr>
          <w:p w:rsidR="00B33F64" w:rsidRDefault="00B33F64" w:rsidP="00B33F64">
            <w:pPr>
              <w:ind w:firstLine="0"/>
            </w:pPr>
            <w:r>
              <w:t>4</w:t>
            </w:r>
          </w:p>
        </w:tc>
        <w:tc>
          <w:tcPr>
            <w:tcW w:w="2902" w:type="dxa"/>
          </w:tcPr>
          <w:p w:rsidR="00B33F64" w:rsidRDefault="00B33F64" w:rsidP="00B33F64">
            <w:pPr>
              <w:ind w:firstLine="0"/>
            </w:pPr>
            <w:r>
              <w:t>Cho mượn sách</w:t>
            </w:r>
          </w:p>
        </w:tc>
        <w:tc>
          <w:tcPr>
            <w:tcW w:w="1803" w:type="dxa"/>
          </w:tcPr>
          <w:p w:rsidR="00B33F64" w:rsidRDefault="00B33F64" w:rsidP="00B33F64">
            <w:pPr>
              <w:ind w:firstLine="0"/>
            </w:pPr>
            <w:r>
              <w:t>Ngay tức thì</w:t>
            </w:r>
          </w:p>
        </w:tc>
        <w:tc>
          <w:tcPr>
            <w:tcW w:w="1803" w:type="dxa"/>
          </w:tcPr>
          <w:p w:rsidR="00B33F64" w:rsidRDefault="00B33F64" w:rsidP="00B33F64">
            <w:pPr>
              <w:ind w:firstLine="0"/>
            </w:pPr>
          </w:p>
        </w:tc>
        <w:tc>
          <w:tcPr>
            <w:tcW w:w="1804" w:type="dxa"/>
          </w:tcPr>
          <w:p w:rsidR="00B33F64" w:rsidRDefault="00B33F64" w:rsidP="00B33F64">
            <w:pPr>
              <w:ind w:firstLine="0"/>
            </w:pPr>
          </w:p>
        </w:tc>
      </w:tr>
      <w:tr w:rsidR="00B33F64" w:rsidTr="00B33F64">
        <w:tc>
          <w:tcPr>
            <w:tcW w:w="704" w:type="dxa"/>
          </w:tcPr>
          <w:p w:rsidR="00B33F64" w:rsidRDefault="00B33F64" w:rsidP="00B33F64">
            <w:pPr>
              <w:ind w:firstLine="0"/>
            </w:pPr>
            <w:r>
              <w:t>5</w:t>
            </w:r>
          </w:p>
        </w:tc>
        <w:tc>
          <w:tcPr>
            <w:tcW w:w="2902" w:type="dxa"/>
          </w:tcPr>
          <w:p w:rsidR="00B33F64" w:rsidRDefault="00B33F64" w:rsidP="00B33F64">
            <w:pPr>
              <w:ind w:firstLine="0"/>
            </w:pPr>
            <w:r>
              <w:t>Nhận trả sách</w:t>
            </w:r>
          </w:p>
        </w:tc>
        <w:tc>
          <w:tcPr>
            <w:tcW w:w="1803" w:type="dxa"/>
          </w:tcPr>
          <w:p w:rsidR="00B33F64" w:rsidRDefault="00B33F64" w:rsidP="00B33F64">
            <w:pPr>
              <w:ind w:firstLine="0"/>
            </w:pPr>
            <w:r>
              <w:t>Ngay tức thì</w:t>
            </w:r>
          </w:p>
        </w:tc>
        <w:tc>
          <w:tcPr>
            <w:tcW w:w="1803" w:type="dxa"/>
          </w:tcPr>
          <w:p w:rsidR="00B33F64" w:rsidRDefault="00B33F64" w:rsidP="00B33F64">
            <w:pPr>
              <w:ind w:firstLine="0"/>
            </w:pPr>
          </w:p>
        </w:tc>
        <w:tc>
          <w:tcPr>
            <w:tcW w:w="1804" w:type="dxa"/>
          </w:tcPr>
          <w:p w:rsidR="00B33F64" w:rsidRDefault="00B33F64" w:rsidP="00B33F64">
            <w:pPr>
              <w:ind w:firstLine="0"/>
            </w:pPr>
          </w:p>
        </w:tc>
      </w:tr>
      <w:tr w:rsidR="00B33F64" w:rsidTr="00B33F64">
        <w:tc>
          <w:tcPr>
            <w:tcW w:w="704" w:type="dxa"/>
          </w:tcPr>
          <w:p w:rsidR="00B33F64" w:rsidRDefault="00B33F64" w:rsidP="00B33F64">
            <w:pPr>
              <w:ind w:firstLine="0"/>
            </w:pPr>
            <w:r>
              <w:t>6</w:t>
            </w:r>
          </w:p>
        </w:tc>
        <w:tc>
          <w:tcPr>
            <w:tcW w:w="2902" w:type="dxa"/>
          </w:tcPr>
          <w:p w:rsidR="00B33F64" w:rsidRDefault="00B33F64" w:rsidP="00B33F64">
            <w:pPr>
              <w:ind w:firstLine="0"/>
            </w:pPr>
            <w:r>
              <w:t>Lập báo cáo</w:t>
            </w:r>
          </w:p>
        </w:tc>
        <w:tc>
          <w:tcPr>
            <w:tcW w:w="1803" w:type="dxa"/>
          </w:tcPr>
          <w:p w:rsidR="00B33F64" w:rsidRDefault="00B33F64" w:rsidP="00B33F64">
            <w:pPr>
              <w:ind w:firstLine="0"/>
            </w:pPr>
            <w:r>
              <w:t>Ngay tức thì</w:t>
            </w:r>
          </w:p>
        </w:tc>
        <w:tc>
          <w:tcPr>
            <w:tcW w:w="1803" w:type="dxa"/>
          </w:tcPr>
          <w:p w:rsidR="00B33F64" w:rsidRDefault="00B33F64" w:rsidP="00B33F64">
            <w:pPr>
              <w:ind w:firstLine="0"/>
            </w:pPr>
          </w:p>
        </w:tc>
        <w:tc>
          <w:tcPr>
            <w:tcW w:w="1804" w:type="dxa"/>
          </w:tcPr>
          <w:p w:rsidR="00B33F64" w:rsidRDefault="00B33F64" w:rsidP="00B33F64">
            <w:pPr>
              <w:ind w:firstLine="0"/>
            </w:pPr>
          </w:p>
        </w:tc>
      </w:tr>
      <w:tr w:rsidR="00B33F64" w:rsidTr="00B33F64">
        <w:tc>
          <w:tcPr>
            <w:tcW w:w="704" w:type="dxa"/>
          </w:tcPr>
          <w:p w:rsidR="00B33F64" w:rsidRDefault="00B33F64" w:rsidP="00B33F64">
            <w:pPr>
              <w:ind w:firstLine="0"/>
            </w:pPr>
            <w:r>
              <w:t>7</w:t>
            </w:r>
          </w:p>
        </w:tc>
        <w:tc>
          <w:tcPr>
            <w:tcW w:w="2902" w:type="dxa"/>
          </w:tcPr>
          <w:p w:rsidR="00B33F64" w:rsidRDefault="00B33F64" w:rsidP="00B33F64">
            <w:pPr>
              <w:ind w:firstLine="0"/>
            </w:pPr>
            <w:r>
              <w:t>Thay đổi qui định</w:t>
            </w:r>
          </w:p>
        </w:tc>
        <w:tc>
          <w:tcPr>
            <w:tcW w:w="1803" w:type="dxa"/>
          </w:tcPr>
          <w:p w:rsidR="00B33F64" w:rsidRDefault="00B33F64" w:rsidP="00B33F64">
            <w:pPr>
              <w:ind w:firstLine="0"/>
            </w:pPr>
            <w:r>
              <w:t>Ngay tức thì</w:t>
            </w:r>
          </w:p>
        </w:tc>
        <w:tc>
          <w:tcPr>
            <w:tcW w:w="1803" w:type="dxa"/>
          </w:tcPr>
          <w:p w:rsidR="00B33F64" w:rsidRDefault="00B33F64" w:rsidP="00B33F64">
            <w:pPr>
              <w:ind w:firstLine="0"/>
            </w:pPr>
          </w:p>
        </w:tc>
        <w:tc>
          <w:tcPr>
            <w:tcW w:w="1804" w:type="dxa"/>
          </w:tcPr>
          <w:p w:rsidR="00B33F64" w:rsidRDefault="00B33F64" w:rsidP="00B33F64">
            <w:pPr>
              <w:ind w:firstLine="0"/>
            </w:pPr>
          </w:p>
        </w:tc>
      </w:tr>
    </w:tbl>
    <w:p w:rsidR="00B33F64" w:rsidRPr="00B33F64" w:rsidRDefault="00B33F64" w:rsidP="00B33F64"/>
    <w:p w:rsidR="00B33F64" w:rsidRDefault="00B33F64" w:rsidP="00714BA5">
      <w:pPr>
        <w:pStyle w:val="u3"/>
      </w:pPr>
      <w:r>
        <w:lastRenderedPageBreak/>
        <w:t>BẢNG TRÁCH NHIỆM YÊU CẦU HIỆU QUẢ</w:t>
      </w:r>
    </w:p>
    <w:tbl>
      <w:tblPr>
        <w:tblStyle w:val="LiBang"/>
        <w:tblW w:w="0" w:type="auto"/>
        <w:tblLook w:val="04A0" w:firstRow="1" w:lastRow="0" w:firstColumn="1" w:lastColumn="0" w:noHBand="0" w:noVBand="1"/>
      </w:tblPr>
      <w:tblGrid>
        <w:gridCol w:w="704"/>
        <w:gridCol w:w="1843"/>
        <w:gridCol w:w="2410"/>
        <w:gridCol w:w="1842"/>
        <w:gridCol w:w="2217"/>
      </w:tblGrid>
      <w:tr w:rsidR="00B33F64" w:rsidRPr="0053693C" w:rsidTr="007B1F42">
        <w:tc>
          <w:tcPr>
            <w:tcW w:w="704" w:type="dxa"/>
            <w:shd w:val="clear" w:color="auto" w:fill="E7E6E6" w:themeFill="background2"/>
          </w:tcPr>
          <w:p w:rsidR="00B33F64" w:rsidRPr="0053693C" w:rsidRDefault="00B33F64" w:rsidP="007B1F42">
            <w:pPr>
              <w:ind w:firstLine="0"/>
              <w:rPr>
                <w:color w:val="FFFFFF" w:themeColor="background1"/>
                <w:highlight w:val="black"/>
              </w:rPr>
            </w:pPr>
            <w:r w:rsidRPr="0053693C">
              <w:rPr>
                <w:color w:val="FFFFFF" w:themeColor="background1"/>
                <w:highlight w:val="black"/>
              </w:rPr>
              <w:t>STT</w:t>
            </w:r>
          </w:p>
        </w:tc>
        <w:tc>
          <w:tcPr>
            <w:tcW w:w="1843" w:type="dxa"/>
            <w:shd w:val="clear" w:color="auto" w:fill="E7E6E6" w:themeFill="background2"/>
          </w:tcPr>
          <w:p w:rsidR="00B33F64" w:rsidRDefault="00B33F64" w:rsidP="007B1F42">
            <w:pPr>
              <w:ind w:firstLine="0"/>
            </w:pPr>
            <w:r w:rsidRPr="0053693C">
              <w:rPr>
                <w:color w:val="FFFFFF" w:themeColor="background1"/>
                <w:highlight w:val="black"/>
              </w:rPr>
              <w:t>Tên yêu cầu</w:t>
            </w:r>
          </w:p>
        </w:tc>
        <w:tc>
          <w:tcPr>
            <w:tcW w:w="2410" w:type="dxa"/>
            <w:shd w:val="clear" w:color="auto" w:fill="E7E6E6" w:themeFill="background2"/>
          </w:tcPr>
          <w:p w:rsidR="00B33F64" w:rsidRDefault="00B33F64" w:rsidP="007B1F42">
            <w:pPr>
              <w:ind w:firstLine="0"/>
            </w:pPr>
            <w:r>
              <w:rPr>
                <w:color w:val="FFFFFF" w:themeColor="background1"/>
                <w:highlight w:val="black"/>
              </w:rPr>
              <w:t>Người dùng</w:t>
            </w:r>
          </w:p>
        </w:tc>
        <w:tc>
          <w:tcPr>
            <w:tcW w:w="1842" w:type="dxa"/>
            <w:shd w:val="clear" w:color="auto" w:fill="E7E6E6" w:themeFill="background2"/>
          </w:tcPr>
          <w:p w:rsidR="00B33F64" w:rsidRDefault="00B33F64" w:rsidP="007B1F42">
            <w:pPr>
              <w:ind w:firstLine="0"/>
            </w:pPr>
            <w:r>
              <w:rPr>
                <w:color w:val="FFFFFF" w:themeColor="background1"/>
                <w:highlight w:val="black"/>
              </w:rPr>
              <w:t>Phần mềm</w:t>
            </w:r>
          </w:p>
        </w:tc>
        <w:tc>
          <w:tcPr>
            <w:tcW w:w="2217" w:type="dxa"/>
            <w:shd w:val="clear" w:color="auto" w:fill="E7E6E6" w:themeFill="background2"/>
          </w:tcPr>
          <w:p w:rsidR="00B33F64" w:rsidRPr="0053693C" w:rsidRDefault="00B33F64" w:rsidP="007B1F42">
            <w:pPr>
              <w:ind w:firstLine="0"/>
              <w:rPr>
                <w:color w:val="FFFFFF" w:themeColor="background1"/>
                <w:highlight w:val="black"/>
              </w:rPr>
            </w:pPr>
            <w:r w:rsidRPr="0053693C">
              <w:rPr>
                <w:color w:val="FFFFFF" w:themeColor="background1"/>
                <w:highlight w:val="black"/>
              </w:rPr>
              <w:t>Ghi Chú</w:t>
            </w:r>
          </w:p>
        </w:tc>
      </w:tr>
      <w:tr w:rsidR="00B33F64" w:rsidRPr="0053693C" w:rsidTr="00B33F64">
        <w:tc>
          <w:tcPr>
            <w:tcW w:w="704" w:type="dxa"/>
            <w:shd w:val="clear" w:color="auto" w:fill="FFFFFF" w:themeFill="background1"/>
          </w:tcPr>
          <w:p w:rsidR="00B33F64" w:rsidRDefault="00B33F64" w:rsidP="00B33F64">
            <w:pPr>
              <w:ind w:firstLine="0"/>
            </w:pPr>
            <w:r>
              <w:t>1</w:t>
            </w:r>
          </w:p>
        </w:tc>
        <w:tc>
          <w:tcPr>
            <w:tcW w:w="1843" w:type="dxa"/>
            <w:shd w:val="clear" w:color="auto" w:fill="FFFFFF" w:themeFill="background1"/>
          </w:tcPr>
          <w:p w:rsidR="00B33F64" w:rsidRDefault="00B33F64" w:rsidP="00B33F64">
            <w:pPr>
              <w:ind w:firstLine="0"/>
            </w:pPr>
            <w:r>
              <w:t>Lập thẻ độc giả</w:t>
            </w:r>
          </w:p>
        </w:tc>
        <w:tc>
          <w:tcPr>
            <w:tcW w:w="2410" w:type="dxa"/>
            <w:shd w:val="clear" w:color="auto" w:fill="FFFFFF" w:themeFill="background1"/>
          </w:tcPr>
          <w:p w:rsidR="00B33F64" w:rsidRPr="00B33F64" w:rsidRDefault="00B33F64" w:rsidP="00B33F64">
            <w:pPr>
              <w:ind w:firstLine="0"/>
              <w:rPr>
                <w:color w:val="000000" w:themeColor="text1"/>
              </w:rPr>
            </w:pPr>
          </w:p>
        </w:tc>
        <w:tc>
          <w:tcPr>
            <w:tcW w:w="1842" w:type="dxa"/>
            <w:shd w:val="clear" w:color="auto" w:fill="FFFFFF" w:themeFill="background1"/>
          </w:tcPr>
          <w:p w:rsidR="00B33F64" w:rsidRPr="00A33ADD" w:rsidRDefault="00A33ADD" w:rsidP="00B33F64">
            <w:pPr>
              <w:ind w:firstLine="0"/>
              <w:rPr>
                <w:color w:val="000000" w:themeColor="text1"/>
              </w:rPr>
            </w:pPr>
            <w:r>
              <w:rPr>
                <w:color w:val="000000" w:themeColor="text1"/>
              </w:rPr>
              <w:t>Thực hiện đúng theo yêu cầu</w:t>
            </w:r>
          </w:p>
        </w:tc>
        <w:tc>
          <w:tcPr>
            <w:tcW w:w="2217" w:type="dxa"/>
            <w:shd w:val="clear" w:color="auto" w:fill="FFFFFF" w:themeFill="background1"/>
          </w:tcPr>
          <w:p w:rsidR="00B33F64" w:rsidRPr="00A33ADD" w:rsidRDefault="00B33F64" w:rsidP="00B33F64">
            <w:pPr>
              <w:ind w:firstLine="0"/>
              <w:rPr>
                <w:color w:val="000000" w:themeColor="text1"/>
              </w:rPr>
            </w:pPr>
          </w:p>
        </w:tc>
      </w:tr>
      <w:tr w:rsidR="00B33F64" w:rsidRPr="0053693C" w:rsidTr="00B33F64">
        <w:tc>
          <w:tcPr>
            <w:tcW w:w="704" w:type="dxa"/>
            <w:shd w:val="clear" w:color="auto" w:fill="FFFFFF" w:themeFill="background1"/>
          </w:tcPr>
          <w:p w:rsidR="00B33F64" w:rsidRDefault="00B33F64" w:rsidP="00B33F64">
            <w:pPr>
              <w:ind w:firstLine="0"/>
            </w:pPr>
            <w:r>
              <w:t>2</w:t>
            </w:r>
          </w:p>
        </w:tc>
        <w:tc>
          <w:tcPr>
            <w:tcW w:w="1843" w:type="dxa"/>
            <w:shd w:val="clear" w:color="auto" w:fill="FFFFFF" w:themeFill="background1"/>
          </w:tcPr>
          <w:p w:rsidR="00B33F64" w:rsidRDefault="00B33F64" w:rsidP="00B33F64">
            <w:pPr>
              <w:ind w:firstLine="0"/>
            </w:pPr>
            <w:r>
              <w:t>Tiếp nhận sách mới</w:t>
            </w:r>
          </w:p>
        </w:tc>
        <w:tc>
          <w:tcPr>
            <w:tcW w:w="2410" w:type="dxa"/>
            <w:shd w:val="clear" w:color="auto" w:fill="FFFFFF" w:themeFill="background1"/>
          </w:tcPr>
          <w:p w:rsidR="00B33F64" w:rsidRPr="00B33F64" w:rsidRDefault="00B33F64" w:rsidP="00B33F64">
            <w:pPr>
              <w:ind w:firstLine="0"/>
              <w:rPr>
                <w:color w:val="000000" w:themeColor="text1"/>
              </w:rPr>
            </w:pPr>
          </w:p>
        </w:tc>
        <w:tc>
          <w:tcPr>
            <w:tcW w:w="1842" w:type="dxa"/>
            <w:shd w:val="clear" w:color="auto" w:fill="FFFFFF" w:themeFill="background1"/>
          </w:tcPr>
          <w:p w:rsidR="00B33F64" w:rsidRPr="00A33ADD" w:rsidRDefault="00B33F64" w:rsidP="00B33F64">
            <w:pPr>
              <w:ind w:firstLine="0"/>
              <w:rPr>
                <w:color w:val="000000" w:themeColor="text1"/>
              </w:rPr>
            </w:pPr>
          </w:p>
        </w:tc>
        <w:tc>
          <w:tcPr>
            <w:tcW w:w="2217" w:type="dxa"/>
            <w:shd w:val="clear" w:color="auto" w:fill="FFFFFF" w:themeFill="background1"/>
          </w:tcPr>
          <w:p w:rsidR="00B33F64" w:rsidRPr="00A33ADD" w:rsidRDefault="00B33F64" w:rsidP="00B33F64">
            <w:pPr>
              <w:ind w:firstLine="0"/>
              <w:rPr>
                <w:color w:val="000000" w:themeColor="text1"/>
              </w:rPr>
            </w:pPr>
          </w:p>
        </w:tc>
      </w:tr>
      <w:tr w:rsidR="00B33F64" w:rsidRPr="0053693C" w:rsidTr="00B33F64">
        <w:tc>
          <w:tcPr>
            <w:tcW w:w="704" w:type="dxa"/>
            <w:shd w:val="clear" w:color="auto" w:fill="FFFFFF" w:themeFill="background1"/>
          </w:tcPr>
          <w:p w:rsidR="00B33F64" w:rsidRDefault="00B33F64" w:rsidP="00B33F64">
            <w:pPr>
              <w:ind w:firstLine="0"/>
            </w:pPr>
            <w:r>
              <w:t>3</w:t>
            </w:r>
          </w:p>
        </w:tc>
        <w:tc>
          <w:tcPr>
            <w:tcW w:w="1843" w:type="dxa"/>
            <w:shd w:val="clear" w:color="auto" w:fill="FFFFFF" w:themeFill="background1"/>
          </w:tcPr>
          <w:p w:rsidR="00B33F64" w:rsidRDefault="00B33F64" w:rsidP="00B33F64">
            <w:pPr>
              <w:ind w:firstLine="0"/>
            </w:pPr>
            <w:r>
              <w:t>Tra cứu sách</w:t>
            </w:r>
          </w:p>
        </w:tc>
        <w:tc>
          <w:tcPr>
            <w:tcW w:w="2410" w:type="dxa"/>
            <w:shd w:val="clear" w:color="auto" w:fill="FFFFFF" w:themeFill="background1"/>
          </w:tcPr>
          <w:p w:rsidR="00B33F64" w:rsidRPr="00B33F64" w:rsidRDefault="00B33F64" w:rsidP="00B33F64">
            <w:pPr>
              <w:ind w:firstLine="0"/>
              <w:rPr>
                <w:color w:val="000000" w:themeColor="text1"/>
              </w:rPr>
            </w:pPr>
          </w:p>
        </w:tc>
        <w:tc>
          <w:tcPr>
            <w:tcW w:w="1842" w:type="dxa"/>
            <w:shd w:val="clear" w:color="auto" w:fill="FFFFFF" w:themeFill="background1"/>
          </w:tcPr>
          <w:p w:rsidR="00B33F64" w:rsidRPr="00A33ADD" w:rsidRDefault="00B33F64" w:rsidP="00B33F64">
            <w:pPr>
              <w:ind w:firstLine="0"/>
              <w:rPr>
                <w:color w:val="000000" w:themeColor="text1"/>
              </w:rPr>
            </w:pPr>
          </w:p>
        </w:tc>
        <w:tc>
          <w:tcPr>
            <w:tcW w:w="2217" w:type="dxa"/>
            <w:shd w:val="clear" w:color="auto" w:fill="FFFFFF" w:themeFill="background1"/>
          </w:tcPr>
          <w:p w:rsidR="00B33F64" w:rsidRPr="00A33ADD" w:rsidRDefault="00B33F64" w:rsidP="00B33F64">
            <w:pPr>
              <w:ind w:firstLine="0"/>
              <w:rPr>
                <w:color w:val="000000" w:themeColor="text1"/>
              </w:rPr>
            </w:pPr>
          </w:p>
        </w:tc>
      </w:tr>
      <w:tr w:rsidR="00B33F64" w:rsidRPr="0053693C" w:rsidTr="00B33F64">
        <w:tc>
          <w:tcPr>
            <w:tcW w:w="704" w:type="dxa"/>
            <w:shd w:val="clear" w:color="auto" w:fill="FFFFFF" w:themeFill="background1"/>
          </w:tcPr>
          <w:p w:rsidR="00B33F64" w:rsidRDefault="00B33F64" w:rsidP="00B33F64">
            <w:pPr>
              <w:ind w:firstLine="0"/>
            </w:pPr>
            <w:r>
              <w:t>4</w:t>
            </w:r>
          </w:p>
        </w:tc>
        <w:tc>
          <w:tcPr>
            <w:tcW w:w="1843" w:type="dxa"/>
            <w:shd w:val="clear" w:color="auto" w:fill="FFFFFF" w:themeFill="background1"/>
          </w:tcPr>
          <w:p w:rsidR="00B33F64" w:rsidRDefault="00B33F64" w:rsidP="00B33F64">
            <w:pPr>
              <w:ind w:firstLine="0"/>
            </w:pPr>
            <w:r>
              <w:t>Cho mượn sách</w:t>
            </w:r>
          </w:p>
        </w:tc>
        <w:tc>
          <w:tcPr>
            <w:tcW w:w="2410" w:type="dxa"/>
            <w:shd w:val="clear" w:color="auto" w:fill="FFFFFF" w:themeFill="background1"/>
          </w:tcPr>
          <w:p w:rsidR="00B33F64" w:rsidRPr="00B33F64" w:rsidRDefault="00B33F64" w:rsidP="00B33F64">
            <w:pPr>
              <w:ind w:firstLine="0"/>
              <w:rPr>
                <w:color w:val="000000" w:themeColor="text1"/>
              </w:rPr>
            </w:pPr>
          </w:p>
        </w:tc>
        <w:tc>
          <w:tcPr>
            <w:tcW w:w="1842" w:type="dxa"/>
            <w:shd w:val="clear" w:color="auto" w:fill="FFFFFF" w:themeFill="background1"/>
          </w:tcPr>
          <w:p w:rsidR="00B33F64" w:rsidRPr="00A33ADD" w:rsidRDefault="00B33F64" w:rsidP="00B33F64">
            <w:pPr>
              <w:ind w:firstLine="0"/>
              <w:rPr>
                <w:color w:val="000000" w:themeColor="text1"/>
              </w:rPr>
            </w:pPr>
          </w:p>
        </w:tc>
        <w:tc>
          <w:tcPr>
            <w:tcW w:w="2217" w:type="dxa"/>
            <w:shd w:val="clear" w:color="auto" w:fill="FFFFFF" w:themeFill="background1"/>
          </w:tcPr>
          <w:p w:rsidR="00B33F64" w:rsidRPr="00A33ADD" w:rsidRDefault="00B33F64" w:rsidP="00B33F64">
            <w:pPr>
              <w:ind w:firstLine="0"/>
              <w:rPr>
                <w:color w:val="000000" w:themeColor="text1"/>
              </w:rPr>
            </w:pPr>
          </w:p>
        </w:tc>
      </w:tr>
      <w:tr w:rsidR="00B33F64" w:rsidRPr="0053693C" w:rsidTr="00B33F64">
        <w:tc>
          <w:tcPr>
            <w:tcW w:w="704" w:type="dxa"/>
            <w:shd w:val="clear" w:color="auto" w:fill="FFFFFF" w:themeFill="background1"/>
          </w:tcPr>
          <w:p w:rsidR="00B33F64" w:rsidRDefault="00B33F64" w:rsidP="00B33F64">
            <w:pPr>
              <w:ind w:firstLine="0"/>
            </w:pPr>
            <w:r>
              <w:t>5</w:t>
            </w:r>
          </w:p>
        </w:tc>
        <w:tc>
          <w:tcPr>
            <w:tcW w:w="1843" w:type="dxa"/>
            <w:shd w:val="clear" w:color="auto" w:fill="FFFFFF" w:themeFill="background1"/>
          </w:tcPr>
          <w:p w:rsidR="00B33F64" w:rsidRDefault="00B33F64" w:rsidP="00B33F64">
            <w:pPr>
              <w:ind w:firstLine="0"/>
            </w:pPr>
            <w:r>
              <w:t>Nhận trả sách</w:t>
            </w:r>
          </w:p>
        </w:tc>
        <w:tc>
          <w:tcPr>
            <w:tcW w:w="2410" w:type="dxa"/>
            <w:shd w:val="clear" w:color="auto" w:fill="FFFFFF" w:themeFill="background1"/>
          </w:tcPr>
          <w:p w:rsidR="00B33F64" w:rsidRPr="00B33F64" w:rsidRDefault="00B33F64" w:rsidP="00B33F64">
            <w:pPr>
              <w:ind w:firstLine="0"/>
              <w:rPr>
                <w:color w:val="000000" w:themeColor="text1"/>
              </w:rPr>
            </w:pPr>
          </w:p>
        </w:tc>
        <w:tc>
          <w:tcPr>
            <w:tcW w:w="1842" w:type="dxa"/>
            <w:shd w:val="clear" w:color="auto" w:fill="FFFFFF" w:themeFill="background1"/>
          </w:tcPr>
          <w:p w:rsidR="00B33F64" w:rsidRPr="00A33ADD" w:rsidRDefault="00B33F64" w:rsidP="00B33F64">
            <w:pPr>
              <w:ind w:firstLine="0"/>
              <w:rPr>
                <w:color w:val="000000" w:themeColor="text1"/>
              </w:rPr>
            </w:pPr>
          </w:p>
        </w:tc>
        <w:tc>
          <w:tcPr>
            <w:tcW w:w="2217" w:type="dxa"/>
            <w:shd w:val="clear" w:color="auto" w:fill="FFFFFF" w:themeFill="background1"/>
          </w:tcPr>
          <w:p w:rsidR="00B33F64" w:rsidRPr="00A33ADD" w:rsidRDefault="00B33F64" w:rsidP="00B33F64">
            <w:pPr>
              <w:ind w:firstLine="0"/>
              <w:rPr>
                <w:color w:val="000000" w:themeColor="text1"/>
              </w:rPr>
            </w:pPr>
          </w:p>
        </w:tc>
      </w:tr>
      <w:tr w:rsidR="00B33F64" w:rsidRPr="00A33ADD" w:rsidTr="00B33F64">
        <w:tc>
          <w:tcPr>
            <w:tcW w:w="704" w:type="dxa"/>
            <w:shd w:val="clear" w:color="auto" w:fill="FFFFFF" w:themeFill="background1"/>
          </w:tcPr>
          <w:p w:rsidR="00B33F64" w:rsidRDefault="00B33F64" w:rsidP="00B33F64">
            <w:pPr>
              <w:ind w:firstLine="0"/>
            </w:pPr>
            <w:r>
              <w:t>6</w:t>
            </w:r>
          </w:p>
        </w:tc>
        <w:tc>
          <w:tcPr>
            <w:tcW w:w="1843" w:type="dxa"/>
            <w:shd w:val="clear" w:color="auto" w:fill="FFFFFF" w:themeFill="background1"/>
          </w:tcPr>
          <w:p w:rsidR="00B33F64" w:rsidRDefault="00B33F64" w:rsidP="00B33F64">
            <w:pPr>
              <w:ind w:firstLine="0"/>
            </w:pPr>
            <w:r>
              <w:t>Lập báo cáo</w:t>
            </w:r>
          </w:p>
        </w:tc>
        <w:tc>
          <w:tcPr>
            <w:tcW w:w="2410" w:type="dxa"/>
            <w:shd w:val="clear" w:color="auto" w:fill="FFFFFF" w:themeFill="background1"/>
          </w:tcPr>
          <w:p w:rsidR="00B33F64" w:rsidRPr="00A33ADD" w:rsidRDefault="00A33ADD" w:rsidP="00B33F64">
            <w:pPr>
              <w:ind w:firstLine="0"/>
              <w:rPr>
                <w:color w:val="000000" w:themeColor="text1"/>
              </w:rPr>
            </w:pPr>
            <w:r w:rsidRPr="00A33ADD">
              <w:rPr>
                <w:color w:val="000000" w:themeColor="text1"/>
              </w:rPr>
              <w:t xml:space="preserve">Chuẩn bị trước </w:t>
            </w:r>
          </w:p>
        </w:tc>
        <w:tc>
          <w:tcPr>
            <w:tcW w:w="1842" w:type="dxa"/>
            <w:shd w:val="clear" w:color="auto" w:fill="FFFFFF" w:themeFill="background1"/>
          </w:tcPr>
          <w:p w:rsidR="00B33F64" w:rsidRPr="00A33ADD" w:rsidRDefault="00B33F64" w:rsidP="00B33F64">
            <w:pPr>
              <w:ind w:firstLine="0"/>
              <w:rPr>
                <w:color w:val="000000" w:themeColor="text1"/>
              </w:rPr>
            </w:pPr>
          </w:p>
        </w:tc>
        <w:tc>
          <w:tcPr>
            <w:tcW w:w="2217" w:type="dxa"/>
            <w:shd w:val="clear" w:color="auto" w:fill="FFFFFF" w:themeFill="background1"/>
          </w:tcPr>
          <w:p w:rsidR="00B33F64" w:rsidRPr="00A33ADD" w:rsidRDefault="00B33F64" w:rsidP="00B33F64">
            <w:pPr>
              <w:ind w:firstLine="0"/>
              <w:rPr>
                <w:color w:val="000000" w:themeColor="text1"/>
              </w:rPr>
            </w:pPr>
          </w:p>
        </w:tc>
      </w:tr>
      <w:tr w:rsidR="00B33F64" w:rsidRPr="0053693C" w:rsidTr="00B33F64">
        <w:tc>
          <w:tcPr>
            <w:tcW w:w="704" w:type="dxa"/>
            <w:shd w:val="clear" w:color="auto" w:fill="FFFFFF" w:themeFill="background1"/>
          </w:tcPr>
          <w:p w:rsidR="00B33F64" w:rsidRDefault="00B33F64" w:rsidP="00B33F64">
            <w:pPr>
              <w:ind w:firstLine="0"/>
            </w:pPr>
            <w:r>
              <w:t>7</w:t>
            </w:r>
          </w:p>
        </w:tc>
        <w:tc>
          <w:tcPr>
            <w:tcW w:w="1843" w:type="dxa"/>
            <w:shd w:val="clear" w:color="auto" w:fill="FFFFFF" w:themeFill="background1"/>
          </w:tcPr>
          <w:p w:rsidR="00B33F64" w:rsidRDefault="00B33F64" w:rsidP="00B33F64">
            <w:pPr>
              <w:ind w:firstLine="0"/>
            </w:pPr>
            <w:r>
              <w:t>Thay đổi qui định</w:t>
            </w:r>
          </w:p>
        </w:tc>
        <w:tc>
          <w:tcPr>
            <w:tcW w:w="2410" w:type="dxa"/>
            <w:shd w:val="clear" w:color="auto" w:fill="FFFFFF" w:themeFill="background1"/>
          </w:tcPr>
          <w:p w:rsidR="00B33F64" w:rsidRPr="00B33F64" w:rsidRDefault="00B33F64" w:rsidP="00B33F64">
            <w:pPr>
              <w:ind w:firstLine="0"/>
              <w:rPr>
                <w:color w:val="000000" w:themeColor="text1"/>
              </w:rPr>
            </w:pPr>
          </w:p>
        </w:tc>
        <w:tc>
          <w:tcPr>
            <w:tcW w:w="1842" w:type="dxa"/>
            <w:shd w:val="clear" w:color="auto" w:fill="FFFFFF" w:themeFill="background1"/>
          </w:tcPr>
          <w:p w:rsidR="00B33F64" w:rsidRPr="00A33ADD" w:rsidRDefault="00B33F64" w:rsidP="00B33F64">
            <w:pPr>
              <w:ind w:firstLine="0"/>
              <w:rPr>
                <w:color w:val="000000" w:themeColor="text1"/>
              </w:rPr>
            </w:pPr>
          </w:p>
        </w:tc>
        <w:tc>
          <w:tcPr>
            <w:tcW w:w="2217" w:type="dxa"/>
            <w:shd w:val="clear" w:color="auto" w:fill="FFFFFF" w:themeFill="background1"/>
          </w:tcPr>
          <w:p w:rsidR="00B33F64" w:rsidRPr="00A33ADD" w:rsidRDefault="00B33F64" w:rsidP="00B33F64">
            <w:pPr>
              <w:ind w:firstLine="0"/>
              <w:rPr>
                <w:color w:val="000000" w:themeColor="text1"/>
              </w:rPr>
            </w:pPr>
          </w:p>
        </w:tc>
      </w:tr>
    </w:tbl>
    <w:p w:rsidR="00B33F64" w:rsidRPr="00B33F64" w:rsidRDefault="00B33F64" w:rsidP="00B33F64"/>
    <w:p w:rsidR="00B33F64" w:rsidRPr="00B33F64" w:rsidRDefault="00B33F64" w:rsidP="00B33F64"/>
    <w:p w:rsidR="00A33ADD" w:rsidRDefault="00A33ADD" w:rsidP="00714BA5">
      <w:pPr>
        <w:pStyle w:val="u3"/>
      </w:pPr>
      <w:r w:rsidRPr="00A33ADD">
        <w:t>DANH SÁCH YÊU CẦU TI</w:t>
      </w:r>
      <w:r>
        <w:t>ỆN DỤNG</w:t>
      </w:r>
    </w:p>
    <w:tbl>
      <w:tblPr>
        <w:tblStyle w:val="LiBang"/>
        <w:tblW w:w="0" w:type="auto"/>
        <w:tblLook w:val="04A0" w:firstRow="1" w:lastRow="0" w:firstColumn="1" w:lastColumn="0" w:noHBand="0" w:noVBand="1"/>
      </w:tblPr>
      <w:tblGrid>
        <w:gridCol w:w="695"/>
        <w:gridCol w:w="2902"/>
        <w:gridCol w:w="1803"/>
        <w:gridCol w:w="1803"/>
        <w:gridCol w:w="1804"/>
      </w:tblGrid>
      <w:tr w:rsidR="00A33ADD" w:rsidRPr="00A33ADD" w:rsidTr="003F42A3">
        <w:tc>
          <w:tcPr>
            <w:tcW w:w="695" w:type="dxa"/>
            <w:shd w:val="clear" w:color="auto" w:fill="E7E6E6" w:themeFill="background2"/>
          </w:tcPr>
          <w:p w:rsidR="00A33ADD" w:rsidRPr="003F42A3" w:rsidRDefault="00A33ADD" w:rsidP="00A33ADD">
            <w:pPr>
              <w:ind w:firstLine="0"/>
              <w:rPr>
                <w:color w:val="FFFFFF" w:themeColor="background1"/>
                <w:highlight w:val="black"/>
              </w:rPr>
            </w:pPr>
            <w:r w:rsidRPr="003F42A3">
              <w:rPr>
                <w:color w:val="FFFFFF" w:themeColor="background1"/>
                <w:highlight w:val="black"/>
              </w:rPr>
              <w:t>STT</w:t>
            </w:r>
          </w:p>
        </w:tc>
        <w:tc>
          <w:tcPr>
            <w:tcW w:w="2902" w:type="dxa"/>
            <w:shd w:val="clear" w:color="auto" w:fill="E7E6E6" w:themeFill="background2"/>
          </w:tcPr>
          <w:p w:rsidR="00A33ADD" w:rsidRPr="003F42A3" w:rsidRDefault="00A33ADD" w:rsidP="00A33ADD">
            <w:pPr>
              <w:ind w:firstLine="0"/>
              <w:rPr>
                <w:color w:val="FFFFFF" w:themeColor="background1"/>
                <w:highlight w:val="black"/>
              </w:rPr>
            </w:pPr>
            <w:r w:rsidRPr="003F42A3">
              <w:rPr>
                <w:color w:val="FFFFFF" w:themeColor="background1"/>
                <w:highlight w:val="black"/>
              </w:rPr>
              <w:t>Nghiệp vụ</w:t>
            </w:r>
          </w:p>
        </w:tc>
        <w:tc>
          <w:tcPr>
            <w:tcW w:w="1803" w:type="dxa"/>
            <w:shd w:val="clear" w:color="auto" w:fill="E7E6E6" w:themeFill="background2"/>
          </w:tcPr>
          <w:p w:rsidR="00A33ADD" w:rsidRPr="003F42A3" w:rsidRDefault="00A33ADD" w:rsidP="00A33ADD">
            <w:pPr>
              <w:ind w:firstLine="0"/>
              <w:rPr>
                <w:color w:val="FFFFFF" w:themeColor="background1"/>
                <w:highlight w:val="black"/>
              </w:rPr>
            </w:pPr>
            <w:r w:rsidRPr="003F42A3">
              <w:rPr>
                <w:color w:val="FFFFFF" w:themeColor="background1"/>
                <w:highlight w:val="black"/>
              </w:rPr>
              <w:t>Mức độ dễ học</w:t>
            </w:r>
          </w:p>
        </w:tc>
        <w:tc>
          <w:tcPr>
            <w:tcW w:w="1803" w:type="dxa"/>
            <w:shd w:val="clear" w:color="auto" w:fill="E7E6E6" w:themeFill="background2"/>
          </w:tcPr>
          <w:p w:rsidR="00A33ADD" w:rsidRPr="003F42A3" w:rsidRDefault="00A33ADD" w:rsidP="00A33ADD">
            <w:pPr>
              <w:ind w:firstLine="0"/>
              <w:rPr>
                <w:color w:val="FFFFFF" w:themeColor="background1"/>
                <w:highlight w:val="black"/>
              </w:rPr>
            </w:pPr>
            <w:r w:rsidRPr="003F42A3">
              <w:rPr>
                <w:color w:val="FFFFFF" w:themeColor="background1"/>
                <w:highlight w:val="black"/>
              </w:rPr>
              <w:t>Mức độ dễ sử dụng</w:t>
            </w:r>
          </w:p>
        </w:tc>
        <w:tc>
          <w:tcPr>
            <w:tcW w:w="1804" w:type="dxa"/>
            <w:shd w:val="clear" w:color="auto" w:fill="E7E6E6" w:themeFill="background2"/>
          </w:tcPr>
          <w:p w:rsidR="00A33ADD" w:rsidRPr="003F42A3" w:rsidRDefault="00A33ADD" w:rsidP="00A33ADD">
            <w:pPr>
              <w:ind w:firstLine="0"/>
              <w:rPr>
                <w:color w:val="FFFFFF" w:themeColor="background1"/>
                <w:highlight w:val="black"/>
              </w:rPr>
            </w:pPr>
            <w:r w:rsidRPr="003F42A3">
              <w:rPr>
                <w:color w:val="FFFFFF" w:themeColor="background1"/>
                <w:highlight w:val="black"/>
              </w:rPr>
              <w:t>Ghi chú</w:t>
            </w:r>
          </w:p>
        </w:tc>
      </w:tr>
      <w:tr w:rsidR="00A33ADD" w:rsidRPr="00A33ADD" w:rsidTr="00A33ADD">
        <w:tc>
          <w:tcPr>
            <w:tcW w:w="695" w:type="dxa"/>
          </w:tcPr>
          <w:p w:rsidR="00A33ADD" w:rsidRDefault="00A33ADD" w:rsidP="00A33ADD">
            <w:pPr>
              <w:ind w:firstLine="0"/>
            </w:pPr>
            <w:r>
              <w:t>1</w:t>
            </w:r>
          </w:p>
        </w:tc>
        <w:tc>
          <w:tcPr>
            <w:tcW w:w="2902" w:type="dxa"/>
          </w:tcPr>
          <w:p w:rsidR="00A33ADD" w:rsidRDefault="00A33ADD" w:rsidP="00A33ADD">
            <w:pPr>
              <w:ind w:firstLine="0"/>
            </w:pPr>
            <w:r>
              <w:t>Lập thẻ độc giả</w:t>
            </w:r>
          </w:p>
        </w:tc>
        <w:tc>
          <w:tcPr>
            <w:tcW w:w="1803" w:type="dxa"/>
          </w:tcPr>
          <w:p w:rsidR="00A33ADD" w:rsidRPr="00A33ADD" w:rsidRDefault="00A33ADD" w:rsidP="00A33ADD">
            <w:pPr>
              <w:ind w:firstLine="0"/>
            </w:pPr>
          </w:p>
        </w:tc>
        <w:tc>
          <w:tcPr>
            <w:tcW w:w="1803" w:type="dxa"/>
          </w:tcPr>
          <w:p w:rsidR="00A33ADD" w:rsidRPr="00A33ADD" w:rsidRDefault="00A33ADD" w:rsidP="00A33ADD">
            <w:pPr>
              <w:ind w:firstLine="0"/>
            </w:pPr>
          </w:p>
        </w:tc>
        <w:tc>
          <w:tcPr>
            <w:tcW w:w="1804" w:type="dxa"/>
          </w:tcPr>
          <w:p w:rsidR="00A33ADD" w:rsidRPr="00A33ADD" w:rsidRDefault="00A33ADD" w:rsidP="00A33ADD">
            <w:pPr>
              <w:ind w:firstLine="0"/>
            </w:pPr>
          </w:p>
        </w:tc>
      </w:tr>
      <w:tr w:rsidR="00A33ADD" w:rsidRPr="00A33ADD" w:rsidTr="00A33ADD">
        <w:tc>
          <w:tcPr>
            <w:tcW w:w="695" w:type="dxa"/>
          </w:tcPr>
          <w:p w:rsidR="00A33ADD" w:rsidRDefault="00A33ADD" w:rsidP="00A33ADD">
            <w:pPr>
              <w:ind w:firstLine="0"/>
            </w:pPr>
            <w:r>
              <w:t>2</w:t>
            </w:r>
          </w:p>
        </w:tc>
        <w:tc>
          <w:tcPr>
            <w:tcW w:w="2902" w:type="dxa"/>
          </w:tcPr>
          <w:p w:rsidR="00A33ADD" w:rsidRDefault="00A33ADD" w:rsidP="00A33ADD">
            <w:pPr>
              <w:ind w:firstLine="0"/>
            </w:pPr>
            <w:r>
              <w:t>Tiếp nhận sách mới</w:t>
            </w:r>
          </w:p>
        </w:tc>
        <w:tc>
          <w:tcPr>
            <w:tcW w:w="1803" w:type="dxa"/>
          </w:tcPr>
          <w:p w:rsidR="00A33ADD" w:rsidRPr="00A33ADD" w:rsidRDefault="00A33ADD" w:rsidP="00A33ADD">
            <w:pPr>
              <w:ind w:firstLine="0"/>
            </w:pPr>
          </w:p>
        </w:tc>
        <w:tc>
          <w:tcPr>
            <w:tcW w:w="1803" w:type="dxa"/>
          </w:tcPr>
          <w:p w:rsidR="00A33ADD" w:rsidRPr="00A33ADD" w:rsidRDefault="00A33ADD" w:rsidP="00A33ADD">
            <w:pPr>
              <w:ind w:firstLine="0"/>
            </w:pPr>
          </w:p>
        </w:tc>
        <w:tc>
          <w:tcPr>
            <w:tcW w:w="1804" w:type="dxa"/>
          </w:tcPr>
          <w:p w:rsidR="00A33ADD" w:rsidRPr="00A33ADD" w:rsidRDefault="00A33ADD" w:rsidP="00A33ADD">
            <w:pPr>
              <w:ind w:firstLine="0"/>
            </w:pPr>
          </w:p>
        </w:tc>
      </w:tr>
      <w:tr w:rsidR="00A33ADD" w:rsidRPr="00A33ADD" w:rsidTr="00A33ADD">
        <w:tc>
          <w:tcPr>
            <w:tcW w:w="695" w:type="dxa"/>
          </w:tcPr>
          <w:p w:rsidR="00A33ADD" w:rsidRDefault="00A33ADD" w:rsidP="00A33ADD">
            <w:pPr>
              <w:ind w:firstLine="0"/>
            </w:pPr>
            <w:r>
              <w:t>3</w:t>
            </w:r>
          </w:p>
        </w:tc>
        <w:tc>
          <w:tcPr>
            <w:tcW w:w="2902" w:type="dxa"/>
          </w:tcPr>
          <w:p w:rsidR="00A33ADD" w:rsidRDefault="00A33ADD" w:rsidP="00A33ADD">
            <w:pPr>
              <w:ind w:firstLine="0"/>
            </w:pPr>
            <w:r>
              <w:t>Tra cứu sách</w:t>
            </w:r>
          </w:p>
        </w:tc>
        <w:tc>
          <w:tcPr>
            <w:tcW w:w="1803" w:type="dxa"/>
          </w:tcPr>
          <w:p w:rsidR="00A33ADD" w:rsidRPr="00A33ADD" w:rsidRDefault="00A33ADD" w:rsidP="00A33ADD">
            <w:pPr>
              <w:ind w:firstLine="0"/>
            </w:pPr>
          </w:p>
        </w:tc>
        <w:tc>
          <w:tcPr>
            <w:tcW w:w="1803" w:type="dxa"/>
          </w:tcPr>
          <w:p w:rsidR="00A33ADD" w:rsidRPr="00A33ADD" w:rsidRDefault="00A33ADD" w:rsidP="00A33ADD">
            <w:pPr>
              <w:ind w:firstLine="0"/>
            </w:pPr>
          </w:p>
        </w:tc>
        <w:tc>
          <w:tcPr>
            <w:tcW w:w="1804" w:type="dxa"/>
          </w:tcPr>
          <w:p w:rsidR="00A33ADD" w:rsidRPr="00A33ADD" w:rsidRDefault="00A33ADD" w:rsidP="00A33ADD">
            <w:pPr>
              <w:ind w:firstLine="0"/>
            </w:pPr>
          </w:p>
        </w:tc>
      </w:tr>
      <w:tr w:rsidR="00A33ADD" w:rsidRPr="00A33ADD" w:rsidTr="00A33ADD">
        <w:tc>
          <w:tcPr>
            <w:tcW w:w="695" w:type="dxa"/>
          </w:tcPr>
          <w:p w:rsidR="00A33ADD" w:rsidRDefault="00A33ADD" w:rsidP="00A33ADD">
            <w:pPr>
              <w:ind w:firstLine="0"/>
            </w:pPr>
            <w:r>
              <w:t>4</w:t>
            </w:r>
          </w:p>
        </w:tc>
        <w:tc>
          <w:tcPr>
            <w:tcW w:w="2902" w:type="dxa"/>
          </w:tcPr>
          <w:p w:rsidR="00A33ADD" w:rsidRDefault="00A33ADD" w:rsidP="00A33ADD">
            <w:pPr>
              <w:ind w:firstLine="0"/>
            </w:pPr>
            <w:r>
              <w:t>Cho mượn sách</w:t>
            </w:r>
          </w:p>
        </w:tc>
        <w:tc>
          <w:tcPr>
            <w:tcW w:w="1803" w:type="dxa"/>
          </w:tcPr>
          <w:p w:rsidR="00A33ADD" w:rsidRPr="00A33ADD" w:rsidRDefault="00A33ADD" w:rsidP="00A33ADD">
            <w:pPr>
              <w:ind w:firstLine="0"/>
            </w:pPr>
          </w:p>
        </w:tc>
        <w:tc>
          <w:tcPr>
            <w:tcW w:w="1803" w:type="dxa"/>
          </w:tcPr>
          <w:p w:rsidR="00A33ADD" w:rsidRPr="00A33ADD" w:rsidRDefault="00A33ADD" w:rsidP="00A33ADD">
            <w:pPr>
              <w:ind w:firstLine="0"/>
            </w:pPr>
          </w:p>
        </w:tc>
        <w:tc>
          <w:tcPr>
            <w:tcW w:w="1804" w:type="dxa"/>
          </w:tcPr>
          <w:p w:rsidR="00A33ADD" w:rsidRPr="00A33ADD" w:rsidRDefault="00A33ADD" w:rsidP="00A33ADD">
            <w:pPr>
              <w:ind w:firstLine="0"/>
            </w:pPr>
          </w:p>
        </w:tc>
      </w:tr>
      <w:tr w:rsidR="00A33ADD" w:rsidRPr="00A33ADD" w:rsidTr="00A33ADD">
        <w:tc>
          <w:tcPr>
            <w:tcW w:w="695" w:type="dxa"/>
          </w:tcPr>
          <w:p w:rsidR="00A33ADD" w:rsidRDefault="00A33ADD" w:rsidP="00A33ADD">
            <w:pPr>
              <w:ind w:firstLine="0"/>
            </w:pPr>
            <w:r>
              <w:t>5</w:t>
            </w:r>
          </w:p>
        </w:tc>
        <w:tc>
          <w:tcPr>
            <w:tcW w:w="2902" w:type="dxa"/>
          </w:tcPr>
          <w:p w:rsidR="00A33ADD" w:rsidRDefault="00A33ADD" w:rsidP="00A33ADD">
            <w:pPr>
              <w:ind w:firstLine="0"/>
            </w:pPr>
            <w:r>
              <w:t>Nhận trả sách</w:t>
            </w:r>
          </w:p>
        </w:tc>
        <w:tc>
          <w:tcPr>
            <w:tcW w:w="1803" w:type="dxa"/>
          </w:tcPr>
          <w:p w:rsidR="00A33ADD" w:rsidRPr="00A33ADD" w:rsidRDefault="00A33ADD" w:rsidP="00A33ADD">
            <w:pPr>
              <w:ind w:firstLine="0"/>
            </w:pPr>
          </w:p>
        </w:tc>
        <w:tc>
          <w:tcPr>
            <w:tcW w:w="1803" w:type="dxa"/>
          </w:tcPr>
          <w:p w:rsidR="00A33ADD" w:rsidRPr="00A33ADD" w:rsidRDefault="00A33ADD" w:rsidP="00A33ADD">
            <w:pPr>
              <w:ind w:firstLine="0"/>
            </w:pPr>
          </w:p>
        </w:tc>
        <w:tc>
          <w:tcPr>
            <w:tcW w:w="1804" w:type="dxa"/>
          </w:tcPr>
          <w:p w:rsidR="00A33ADD" w:rsidRPr="00A33ADD" w:rsidRDefault="00A33ADD" w:rsidP="00A33ADD">
            <w:pPr>
              <w:ind w:firstLine="0"/>
            </w:pPr>
          </w:p>
        </w:tc>
      </w:tr>
      <w:tr w:rsidR="00A33ADD" w:rsidRPr="00A33ADD" w:rsidTr="00A33ADD">
        <w:tc>
          <w:tcPr>
            <w:tcW w:w="695" w:type="dxa"/>
          </w:tcPr>
          <w:p w:rsidR="00A33ADD" w:rsidRDefault="00A33ADD" w:rsidP="00A33ADD">
            <w:pPr>
              <w:ind w:firstLine="0"/>
            </w:pPr>
            <w:r>
              <w:t>6</w:t>
            </w:r>
          </w:p>
        </w:tc>
        <w:tc>
          <w:tcPr>
            <w:tcW w:w="2902" w:type="dxa"/>
          </w:tcPr>
          <w:p w:rsidR="00A33ADD" w:rsidRDefault="00A33ADD" w:rsidP="00A33ADD">
            <w:pPr>
              <w:ind w:firstLine="0"/>
            </w:pPr>
            <w:r>
              <w:t>Lập báo cáo</w:t>
            </w:r>
          </w:p>
        </w:tc>
        <w:tc>
          <w:tcPr>
            <w:tcW w:w="1803" w:type="dxa"/>
          </w:tcPr>
          <w:p w:rsidR="00A33ADD" w:rsidRPr="00A33ADD" w:rsidRDefault="00A33ADD" w:rsidP="00A33ADD">
            <w:pPr>
              <w:ind w:firstLine="0"/>
            </w:pPr>
          </w:p>
        </w:tc>
        <w:tc>
          <w:tcPr>
            <w:tcW w:w="1803" w:type="dxa"/>
          </w:tcPr>
          <w:p w:rsidR="00A33ADD" w:rsidRPr="00A33ADD" w:rsidRDefault="00A33ADD" w:rsidP="00A33ADD">
            <w:pPr>
              <w:ind w:firstLine="0"/>
            </w:pPr>
          </w:p>
        </w:tc>
        <w:tc>
          <w:tcPr>
            <w:tcW w:w="1804" w:type="dxa"/>
          </w:tcPr>
          <w:p w:rsidR="00A33ADD" w:rsidRPr="00A33ADD" w:rsidRDefault="00A33ADD" w:rsidP="00A33ADD">
            <w:pPr>
              <w:ind w:firstLine="0"/>
            </w:pPr>
          </w:p>
        </w:tc>
      </w:tr>
      <w:tr w:rsidR="00A33ADD" w:rsidRPr="00A33ADD" w:rsidTr="00A33ADD">
        <w:tc>
          <w:tcPr>
            <w:tcW w:w="695" w:type="dxa"/>
          </w:tcPr>
          <w:p w:rsidR="00A33ADD" w:rsidRDefault="00A33ADD" w:rsidP="00A33ADD">
            <w:pPr>
              <w:ind w:firstLine="0"/>
            </w:pPr>
            <w:r>
              <w:t>7</w:t>
            </w:r>
          </w:p>
        </w:tc>
        <w:tc>
          <w:tcPr>
            <w:tcW w:w="2902" w:type="dxa"/>
          </w:tcPr>
          <w:p w:rsidR="00A33ADD" w:rsidRDefault="00A33ADD" w:rsidP="00A33ADD">
            <w:pPr>
              <w:ind w:firstLine="0"/>
            </w:pPr>
            <w:r>
              <w:t>Thay đổi qui định</w:t>
            </w:r>
          </w:p>
        </w:tc>
        <w:tc>
          <w:tcPr>
            <w:tcW w:w="1803" w:type="dxa"/>
          </w:tcPr>
          <w:p w:rsidR="00A33ADD" w:rsidRPr="00A33ADD" w:rsidRDefault="00A33ADD" w:rsidP="00A33ADD">
            <w:pPr>
              <w:ind w:firstLine="0"/>
            </w:pPr>
          </w:p>
        </w:tc>
        <w:tc>
          <w:tcPr>
            <w:tcW w:w="1803" w:type="dxa"/>
          </w:tcPr>
          <w:p w:rsidR="00A33ADD" w:rsidRPr="00A33ADD" w:rsidRDefault="00A33ADD" w:rsidP="00A33ADD">
            <w:pPr>
              <w:ind w:firstLine="0"/>
            </w:pPr>
          </w:p>
        </w:tc>
        <w:tc>
          <w:tcPr>
            <w:tcW w:w="1804" w:type="dxa"/>
          </w:tcPr>
          <w:p w:rsidR="00A33ADD" w:rsidRPr="00A33ADD" w:rsidRDefault="00A33ADD" w:rsidP="00A33ADD">
            <w:pPr>
              <w:ind w:firstLine="0"/>
            </w:pPr>
          </w:p>
        </w:tc>
      </w:tr>
    </w:tbl>
    <w:p w:rsidR="00A33ADD" w:rsidRPr="00A33ADD" w:rsidRDefault="00A33ADD" w:rsidP="00A33ADD"/>
    <w:p w:rsidR="00A33ADD" w:rsidRDefault="00A33ADD" w:rsidP="00714BA5">
      <w:pPr>
        <w:pStyle w:val="u3"/>
      </w:pPr>
      <w:r>
        <w:t>BẢNG TRÁCH NHIỆM YÊU CẦU TIỆN DỤNG</w:t>
      </w:r>
    </w:p>
    <w:tbl>
      <w:tblPr>
        <w:tblStyle w:val="LiBang"/>
        <w:tblW w:w="0" w:type="auto"/>
        <w:tblLook w:val="04A0" w:firstRow="1" w:lastRow="0" w:firstColumn="1" w:lastColumn="0" w:noHBand="0" w:noVBand="1"/>
      </w:tblPr>
      <w:tblGrid>
        <w:gridCol w:w="704"/>
        <w:gridCol w:w="1843"/>
        <w:gridCol w:w="2410"/>
        <w:gridCol w:w="1842"/>
        <w:gridCol w:w="2217"/>
      </w:tblGrid>
      <w:tr w:rsidR="003F42A3" w:rsidRPr="0053693C" w:rsidTr="007B1F42">
        <w:tc>
          <w:tcPr>
            <w:tcW w:w="704" w:type="dxa"/>
            <w:shd w:val="clear" w:color="auto" w:fill="E7E6E6" w:themeFill="background2"/>
          </w:tcPr>
          <w:p w:rsidR="003F42A3" w:rsidRPr="0053693C" w:rsidRDefault="003F42A3" w:rsidP="007B1F42">
            <w:pPr>
              <w:ind w:firstLine="0"/>
              <w:rPr>
                <w:color w:val="FFFFFF" w:themeColor="background1"/>
                <w:highlight w:val="black"/>
              </w:rPr>
            </w:pPr>
            <w:r w:rsidRPr="0053693C">
              <w:rPr>
                <w:color w:val="FFFFFF" w:themeColor="background1"/>
                <w:highlight w:val="black"/>
              </w:rPr>
              <w:t>STT</w:t>
            </w:r>
          </w:p>
        </w:tc>
        <w:tc>
          <w:tcPr>
            <w:tcW w:w="1843" w:type="dxa"/>
            <w:shd w:val="clear" w:color="auto" w:fill="E7E6E6" w:themeFill="background2"/>
          </w:tcPr>
          <w:p w:rsidR="003F42A3" w:rsidRDefault="003F42A3" w:rsidP="007B1F42">
            <w:pPr>
              <w:ind w:firstLine="0"/>
            </w:pPr>
            <w:r w:rsidRPr="0053693C">
              <w:rPr>
                <w:color w:val="FFFFFF" w:themeColor="background1"/>
                <w:highlight w:val="black"/>
              </w:rPr>
              <w:t>Tên yêu cầu</w:t>
            </w:r>
          </w:p>
        </w:tc>
        <w:tc>
          <w:tcPr>
            <w:tcW w:w="2410" w:type="dxa"/>
            <w:shd w:val="clear" w:color="auto" w:fill="E7E6E6" w:themeFill="background2"/>
          </w:tcPr>
          <w:p w:rsidR="003F42A3" w:rsidRDefault="003F42A3" w:rsidP="007B1F42">
            <w:pPr>
              <w:ind w:firstLine="0"/>
            </w:pPr>
            <w:r>
              <w:rPr>
                <w:color w:val="FFFFFF" w:themeColor="background1"/>
                <w:highlight w:val="black"/>
              </w:rPr>
              <w:t>Người dùng</w:t>
            </w:r>
          </w:p>
        </w:tc>
        <w:tc>
          <w:tcPr>
            <w:tcW w:w="1842" w:type="dxa"/>
            <w:shd w:val="clear" w:color="auto" w:fill="E7E6E6" w:themeFill="background2"/>
          </w:tcPr>
          <w:p w:rsidR="003F42A3" w:rsidRDefault="003F42A3" w:rsidP="007B1F42">
            <w:pPr>
              <w:ind w:firstLine="0"/>
            </w:pPr>
            <w:r>
              <w:rPr>
                <w:color w:val="FFFFFF" w:themeColor="background1"/>
                <w:highlight w:val="black"/>
              </w:rPr>
              <w:t>Phần mềm</w:t>
            </w:r>
          </w:p>
        </w:tc>
        <w:tc>
          <w:tcPr>
            <w:tcW w:w="2217" w:type="dxa"/>
            <w:shd w:val="clear" w:color="auto" w:fill="E7E6E6" w:themeFill="background2"/>
          </w:tcPr>
          <w:p w:rsidR="003F42A3" w:rsidRPr="0053693C" w:rsidRDefault="003F42A3" w:rsidP="007B1F42">
            <w:pPr>
              <w:ind w:firstLine="0"/>
              <w:rPr>
                <w:color w:val="FFFFFF" w:themeColor="background1"/>
                <w:highlight w:val="black"/>
              </w:rPr>
            </w:pPr>
            <w:r w:rsidRPr="0053693C">
              <w:rPr>
                <w:color w:val="FFFFFF" w:themeColor="background1"/>
                <w:highlight w:val="black"/>
              </w:rPr>
              <w:t>Ghi Chú</w:t>
            </w:r>
          </w:p>
        </w:tc>
      </w:tr>
      <w:tr w:rsidR="003F42A3" w:rsidRPr="00A33ADD" w:rsidTr="007B1F42">
        <w:tc>
          <w:tcPr>
            <w:tcW w:w="704" w:type="dxa"/>
            <w:shd w:val="clear" w:color="auto" w:fill="FFFFFF" w:themeFill="background1"/>
          </w:tcPr>
          <w:p w:rsidR="003F42A3" w:rsidRDefault="003F42A3" w:rsidP="007B1F42">
            <w:pPr>
              <w:ind w:firstLine="0"/>
            </w:pPr>
            <w:r>
              <w:lastRenderedPageBreak/>
              <w:t>1</w:t>
            </w:r>
          </w:p>
        </w:tc>
        <w:tc>
          <w:tcPr>
            <w:tcW w:w="1843" w:type="dxa"/>
            <w:shd w:val="clear" w:color="auto" w:fill="FFFFFF" w:themeFill="background1"/>
          </w:tcPr>
          <w:p w:rsidR="003F42A3" w:rsidRDefault="003F42A3" w:rsidP="007B1F42">
            <w:pPr>
              <w:ind w:firstLine="0"/>
            </w:pPr>
            <w:r>
              <w:t>Lập thẻ độc giả</w:t>
            </w:r>
          </w:p>
        </w:tc>
        <w:tc>
          <w:tcPr>
            <w:tcW w:w="2410" w:type="dxa"/>
            <w:shd w:val="clear" w:color="auto" w:fill="FFFFFF" w:themeFill="background1"/>
          </w:tcPr>
          <w:p w:rsidR="003F42A3" w:rsidRPr="00B33F64" w:rsidRDefault="003F42A3" w:rsidP="007B1F42">
            <w:pPr>
              <w:ind w:firstLine="0"/>
              <w:rPr>
                <w:color w:val="000000" w:themeColor="text1"/>
              </w:rPr>
            </w:pPr>
          </w:p>
        </w:tc>
        <w:tc>
          <w:tcPr>
            <w:tcW w:w="1842" w:type="dxa"/>
            <w:shd w:val="clear" w:color="auto" w:fill="FFFFFF" w:themeFill="background1"/>
          </w:tcPr>
          <w:p w:rsidR="003F42A3" w:rsidRPr="00A33ADD" w:rsidRDefault="003F42A3" w:rsidP="007B1F42">
            <w:pPr>
              <w:ind w:firstLine="0"/>
              <w:rPr>
                <w:color w:val="000000" w:themeColor="text1"/>
              </w:rPr>
            </w:pPr>
          </w:p>
        </w:tc>
        <w:tc>
          <w:tcPr>
            <w:tcW w:w="2217" w:type="dxa"/>
            <w:shd w:val="clear" w:color="auto" w:fill="FFFFFF" w:themeFill="background1"/>
          </w:tcPr>
          <w:p w:rsidR="003F42A3" w:rsidRPr="00A33ADD" w:rsidRDefault="003F42A3" w:rsidP="007B1F42">
            <w:pPr>
              <w:ind w:firstLine="0"/>
              <w:rPr>
                <w:color w:val="000000" w:themeColor="text1"/>
              </w:rPr>
            </w:pPr>
          </w:p>
        </w:tc>
      </w:tr>
      <w:tr w:rsidR="003F42A3" w:rsidRPr="00A33ADD" w:rsidTr="007B1F42">
        <w:tc>
          <w:tcPr>
            <w:tcW w:w="704" w:type="dxa"/>
            <w:shd w:val="clear" w:color="auto" w:fill="FFFFFF" w:themeFill="background1"/>
          </w:tcPr>
          <w:p w:rsidR="003F42A3" w:rsidRDefault="003F42A3" w:rsidP="003F42A3">
            <w:pPr>
              <w:ind w:firstLine="0"/>
            </w:pPr>
            <w:r>
              <w:t>2</w:t>
            </w:r>
          </w:p>
        </w:tc>
        <w:tc>
          <w:tcPr>
            <w:tcW w:w="1843" w:type="dxa"/>
            <w:shd w:val="clear" w:color="auto" w:fill="FFFFFF" w:themeFill="background1"/>
          </w:tcPr>
          <w:p w:rsidR="003F42A3" w:rsidRDefault="003F42A3" w:rsidP="003F42A3">
            <w:pPr>
              <w:ind w:firstLine="0"/>
            </w:pPr>
            <w:r>
              <w:t>Tiếp nhận sách mới</w:t>
            </w:r>
          </w:p>
        </w:tc>
        <w:tc>
          <w:tcPr>
            <w:tcW w:w="2410" w:type="dxa"/>
            <w:shd w:val="clear" w:color="auto" w:fill="FFFFFF" w:themeFill="background1"/>
          </w:tcPr>
          <w:p w:rsidR="003F42A3" w:rsidRPr="00B33F64" w:rsidRDefault="003F42A3" w:rsidP="003F42A3">
            <w:pPr>
              <w:ind w:firstLine="0"/>
              <w:rPr>
                <w:color w:val="000000" w:themeColor="text1"/>
              </w:rPr>
            </w:pPr>
          </w:p>
        </w:tc>
        <w:tc>
          <w:tcPr>
            <w:tcW w:w="1842" w:type="dxa"/>
            <w:shd w:val="clear" w:color="auto" w:fill="FFFFFF" w:themeFill="background1"/>
          </w:tcPr>
          <w:p w:rsidR="003F42A3" w:rsidRPr="00A33ADD" w:rsidRDefault="003F42A3" w:rsidP="003F42A3">
            <w:pPr>
              <w:ind w:firstLine="0"/>
              <w:rPr>
                <w:color w:val="000000" w:themeColor="text1"/>
              </w:rPr>
            </w:pPr>
          </w:p>
        </w:tc>
        <w:tc>
          <w:tcPr>
            <w:tcW w:w="2217" w:type="dxa"/>
            <w:shd w:val="clear" w:color="auto" w:fill="FFFFFF" w:themeFill="background1"/>
          </w:tcPr>
          <w:p w:rsidR="003F42A3" w:rsidRPr="00A33ADD" w:rsidRDefault="003F42A3" w:rsidP="003F42A3">
            <w:pPr>
              <w:ind w:firstLine="0"/>
              <w:rPr>
                <w:color w:val="000000" w:themeColor="text1"/>
              </w:rPr>
            </w:pPr>
          </w:p>
        </w:tc>
      </w:tr>
      <w:tr w:rsidR="003F42A3" w:rsidRPr="00A33ADD" w:rsidTr="007B1F42">
        <w:tc>
          <w:tcPr>
            <w:tcW w:w="704" w:type="dxa"/>
            <w:shd w:val="clear" w:color="auto" w:fill="FFFFFF" w:themeFill="background1"/>
          </w:tcPr>
          <w:p w:rsidR="003F42A3" w:rsidRDefault="003F42A3" w:rsidP="003F42A3">
            <w:pPr>
              <w:ind w:firstLine="0"/>
            </w:pPr>
            <w:r>
              <w:t>3</w:t>
            </w:r>
          </w:p>
        </w:tc>
        <w:tc>
          <w:tcPr>
            <w:tcW w:w="1843" w:type="dxa"/>
            <w:shd w:val="clear" w:color="auto" w:fill="FFFFFF" w:themeFill="background1"/>
          </w:tcPr>
          <w:p w:rsidR="003F42A3" w:rsidRDefault="003F42A3" w:rsidP="003F42A3">
            <w:pPr>
              <w:ind w:firstLine="0"/>
            </w:pPr>
            <w:r>
              <w:t>Tra cứu sách</w:t>
            </w:r>
          </w:p>
        </w:tc>
        <w:tc>
          <w:tcPr>
            <w:tcW w:w="2410" w:type="dxa"/>
            <w:shd w:val="clear" w:color="auto" w:fill="FFFFFF" w:themeFill="background1"/>
          </w:tcPr>
          <w:p w:rsidR="003F42A3" w:rsidRPr="00B33F64" w:rsidRDefault="003F42A3" w:rsidP="003F42A3">
            <w:pPr>
              <w:ind w:firstLine="0"/>
              <w:rPr>
                <w:color w:val="000000" w:themeColor="text1"/>
              </w:rPr>
            </w:pPr>
          </w:p>
        </w:tc>
        <w:tc>
          <w:tcPr>
            <w:tcW w:w="1842" w:type="dxa"/>
            <w:shd w:val="clear" w:color="auto" w:fill="FFFFFF" w:themeFill="background1"/>
          </w:tcPr>
          <w:p w:rsidR="003F42A3" w:rsidRPr="00A33ADD" w:rsidRDefault="003F42A3" w:rsidP="003F42A3">
            <w:pPr>
              <w:ind w:firstLine="0"/>
              <w:rPr>
                <w:color w:val="000000" w:themeColor="text1"/>
              </w:rPr>
            </w:pPr>
          </w:p>
        </w:tc>
        <w:tc>
          <w:tcPr>
            <w:tcW w:w="2217" w:type="dxa"/>
            <w:shd w:val="clear" w:color="auto" w:fill="FFFFFF" w:themeFill="background1"/>
          </w:tcPr>
          <w:p w:rsidR="003F42A3" w:rsidRPr="00A33ADD" w:rsidRDefault="003F42A3" w:rsidP="003F42A3">
            <w:pPr>
              <w:ind w:firstLine="0"/>
              <w:rPr>
                <w:color w:val="000000" w:themeColor="text1"/>
              </w:rPr>
            </w:pPr>
          </w:p>
        </w:tc>
      </w:tr>
      <w:tr w:rsidR="003F42A3" w:rsidRPr="00A33ADD" w:rsidTr="007B1F42">
        <w:tc>
          <w:tcPr>
            <w:tcW w:w="704" w:type="dxa"/>
            <w:shd w:val="clear" w:color="auto" w:fill="FFFFFF" w:themeFill="background1"/>
          </w:tcPr>
          <w:p w:rsidR="003F42A3" w:rsidRDefault="003F42A3" w:rsidP="003F42A3">
            <w:pPr>
              <w:ind w:firstLine="0"/>
            </w:pPr>
            <w:r>
              <w:t>4</w:t>
            </w:r>
          </w:p>
        </w:tc>
        <w:tc>
          <w:tcPr>
            <w:tcW w:w="1843" w:type="dxa"/>
            <w:shd w:val="clear" w:color="auto" w:fill="FFFFFF" w:themeFill="background1"/>
          </w:tcPr>
          <w:p w:rsidR="003F42A3" w:rsidRDefault="003F42A3" w:rsidP="003F42A3">
            <w:pPr>
              <w:ind w:firstLine="0"/>
            </w:pPr>
            <w:r>
              <w:t>Cho mượn sách</w:t>
            </w:r>
          </w:p>
        </w:tc>
        <w:tc>
          <w:tcPr>
            <w:tcW w:w="2410" w:type="dxa"/>
            <w:shd w:val="clear" w:color="auto" w:fill="FFFFFF" w:themeFill="background1"/>
          </w:tcPr>
          <w:p w:rsidR="003F42A3" w:rsidRPr="00B33F64" w:rsidRDefault="003F42A3" w:rsidP="003F42A3">
            <w:pPr>
              <w:ind w:firstLine="0"/>
              <w:rPr>
                <w:color w:val="000000" w:themeColor="text1"/>
              </w:rPr>
            </w:pPr>
          </w:p>
        </w:tc>
        <w:tc>
          <w:tcPr>
            <w:tcW w:w="1842" w:type="dxa"/>
            <w:shd w:val="clear" w:color="auto" w:fill="FFFFFF" w:themeFill="background1"/>
          </w:tcPr>
          <w:p w:rsidR="003F42A3" w:rsidRPr="00A33ADD" w:rsidRDefault="003F42A3" w:rsidP="003F42A3">
            <w:pPr>
              <w:ind w:firstLine="0"/>
              <w:rPr>
                <w:color w:val="000000" w:themeColor="text1"/>
              </w:rPr>
            </w:pPr>
          </w:p>
        </w:tc>
        <w:tc>
          <w:tcPr>
            <w:tcW w:w="2217" w:type="dxa"/>
            <w:shd w:val="clear" w:color="auto" w:fill="FFFFFF" w:themeFill="background1"/>
          </w:tcPr>
          <w:p w:rsidR="003F42A3" w:rsidRPr="00A33ADD" w:rsidRDefault="003F42A3" w:rsidP="003F42A3">
            <w:pPr>
              <w:ind w:firstLine="0"/>
              <w:rPr>
                <w:color w:val="000000" w:themeColor="text1"/>
              </w:rPr>
            </w:pPr>
          </w:p>
        </w:tc>
      </w:tr>
      <w:tr w:rsidR="003F42A3" w:rsidRPr="00A33ADD" w:rsidTr="007B1F42">
        <w:tc>
          <w:tcPr>
            <w:tcW w:w="704" w:type="dxa"/>
            <w:shd w:val="clear" w:color="auto" w:fill="FFFFFF" w:themeFill="background1"/>
          </w:tcPr>
          <w:p w:rsidR="003F42A3" w:rsidRDefault="003F42A3" w:rsidP="003F42A3">
            <w:pPr>
              <w:ind w:firstLine="0"/>
            </w:pPr>
            <w:r>
              <w:t>5</w:t>
            </w:r>
          </w:p>
        </w:tc>
        <w:tc>
          <w:tcPr>
            <w:tcW w:w="1843" w:type="dxa"/>
            <w:shd w:val="clear" w:color="auto" w:fill="FFFFFF" w:themeFill="background1"/>
          </w:tcPr>
          <w:p w:rsidR="003F42A3" w:rsidRDefault="003F42A3" w:rsidP="003F42A3">
            <w:pPr>
              <w:ind w:firstLine="0"/>
            </w:pPr>
            <w:r>
              <w:t>Nhận trả sách</w:t>
            </w:r>
          </w:p>
        </w:tc>
        <w:tc>
          <w:tcPr>
            <w:tcW w:w="2410" w:type="dxa"/>
            <w:shd w:val="clear" w:color="auto" w:fill="FFFFFF" w:themeFill="background1"/>
          </w:tcPr>
          <w:p w:rsidR="003F42A3" w:rsidRPr="00B33F64" w:rsidRDefault="003F42A3" w:rsidP="003F42A3">
            <w:pPr>
              <w:ind w:firstLine="0"/>
              <w:rPr>
                <w:color w:val="000000" w:themeColor="text1"/>
              </w:rPr>
            </w:pPr>
          </w:p>
        </w:tc>
        <w:tc>
          <w:tcPr>
            <w:tcW w:w="1842" w:type="dxa"/>
            <w:shd w:val="clear" w:color="auto" w:fill="FFFFFF" w:themeFill="background1"/>
          </w:tcPr>
          <w:p w:rsidR="003F42A3" w:rsidRPr="00A33ADD" w:rsidRDefault="003F42A3" w:rsidP="003F42A3">
            <w:pPr>
              <w:ind w:firstLine="0"/>
              <w:rPr>
                <w:color w:val="000000" w:themeColor="text1"/>
              </w:rPr>
            </w:pPr>
          </w:p>
        </w:tc>
        <w:tc>
          <w:tcPr>
            <w:tcW w:w="2217" w:type="dxa"/>
            <w:shd w:val="clear" w:color="auto" w:fill="FFFFFF" w:themeFill="background1"/>
          </w:tcPr>
          <w:p w:rsidR="003F42A3" w:rsidRPr="00A33ADD" w:rsidRDefault="003F42A3" w:rsidP="003F42A3">
            <w:pPr>
              <w:ind w:firstLine="0"/>
              <w:rPr>
                <w:color w:val="000000" w:themeColor="text1"/>
              </w:rPr>
            </w:pPr>
          </w:p>
        </w:tc>
      </w:tr>
      <w:tr w:rsidR="003F42A3" w:rsidRPr="00A33ADD" w:rsidTr="007B1F42">
        <w:tc>
          <w:tcPr>
            <w:tcW w:w="704" w:type="dxa"/>
            <w:shd w:val="clear" w:color="auto" w:fill="FFFFFF" w:themeFill="background1"/>
          </w:tcPr>
          <w:p w:rsidR="003F42A3" w:rsidRDefault="003F42A3" w:rsidP="003F42A3">
            <w:pPr>
              <w:ind w:firstLine="0"/>
            </w:pPr>
            <w:r>
              <w:t>6</w:t>
            </w:r>
          </w:p>
        </w:tc>
        <w:tc>
          <w:tcPr>
            <w:tcW w:w="1843" w:type="dxa"/>
            <w:shd w:val="clear" w:color="auto" w:fill="FFFFFF" w:themeFill="background1"/>
          </w:tcPr>
          <w:p w:rsidR="003F42A3" w:rsidRDefault="003F42A3" w:rsidP="003F42A3">
            <w:pPr>
              <w:ind w:firstLine="0"/>
            </w:pPr>
            <w:r>
              <w:t>Lập báo cáo</w:t>
            </w:r>
          </w:p>
        </w:tc>
        <w:tc>
          <w:tcPr>
            <w:tcW w:w="2410" w:type="dxa"/>
            <w:shd w:val="clear" w:color="auto" w:fill="FFFFFF" w:themeFill="background1"/>
          </w:tcPr>
          <w:p w:rsidR="003F42A3" w:rsidRPr="00B33F64" w:rsidRDefault="003F42A3" w:rsidP="003F42A3">
            <w:pPr>
              <w:ind w:firstLine="0"/>
              <w:rPr>
                <w:color w:val="000000" w:themeColor="text1"/>
              </w:rPr>
            </w:pPr>
          </w:p>
        </w:tc>
        <w:tc>
          <w:tcPr>
            <w:tcW w:w="1842" w:type="dxa"/>
            <w:shd w:val="clear" w:color="auto" w:fill="FFFFFF" w:themeFill="background1"/>
          </w:tcPr>
          <w:p w:rsidR="003F42A3" w:rsidRPr="00A33ADD" w:rsidRDefault="003F42A3" w:rsidP="003F42A3">
            <w:pPr>
              <w:ind w:firstLine="0"/>
              <w:rPr>
                <w:color w:val="000000" w:themeColor="text1"/>
              </w:rPr>
            </w:pPr>
          </w:p>
        </w:tc>
        <w:tc>
          <w:tcPr>
            <w:tcW w:w="2217" w:type="dxa"/>
            <w:shd w:val="clear" w:color="auto" w:fill="FFFFFF" w:themeFill="background1"/>
          </w:tcPr>
          <w:p w:rsidR="003F42A3" w:rsidRPr="00A33ADD" w:rsidRDefault="003F42A3" w:rsidP="003F42A3">
            <w:pPr>
              <w:ind w:firstLine="0"/>
              <w:rPr>
                <w:color w:val="000000" w:themeColor="text1"/>
              </w:rPr>
            </w:pPr>
          </w:p>
        </w:tc>
      </w:tr>
      <w:tr w:rsidR="003F42A3" w:rsidRPr="00A33ADD" w:rsidTr="007B1F42">
        <w:tc>
          <w:tcPr>
            <w:tcW w:w="704" w:type="dxa"/>
            <w:shd w:val="clear" w:color="auto" w:fill="FFFFFF" w:themeFill="background1"/>
          </w:tcPr>
          <w:p w:rsidR="003F42A3" w:rsidRDefault="003F42A3" w:rsidP="003F42A3">
            <w:pPr>
              <w:ind w:firstLine="0"/>
            </w:pPr>
            <w:r>
              <w:t>7</w:t>
            </w:r>
          </w:p>
        </w:tc>
        <w:tc>
          <w:tcPr>
            <w:tcW w:w="1843" w:type="dxa"/>
            <w:shd w:val="clear" w:color="auto" w:fill="FFFFFF" w:themeFill="background1"/>
          </w:tcPr>
          <w:p w:rsidR="003F42A3" w:rsidRDefault="003F42A3" w:rsidP="003F42A3">
            <w:pPr>
              <w:ind w:firstLine="0"/>
            </w:pPr>
            <w:r>
              <w:t>Thay đổi qui định</w:t>
            </w:r>
          </w:p>
        </w:tc>
        <w:tc>
          <w:tcPr>
            <w:tcW w:w="2410" w:type="dxa"/>
            <w:shd w:val="clear" w:color="auto" w:fill="FFFFFF" w:themeFill="background1"/>
          </w:tcPr>
          <w:p w:rsidR="003F42A3" w:rsidRPr="00B33F64" w:rsidRDefault="003F42A3" w:rsidP="003F42A3">
            <w:pPr>
              <w:ind w:firstLine="0"/>
              <w:rPr>
                <w:color w:val="000000" w:themeColor="text1"/>
              </w:rPr>
            </w:pPr>
          </w:p>
        </w:tc>
        <w:tc>
          <w:tcPr>
            <w:tcW w:w="1842" w:type="dxa"/>
            <w:shd w:val="clear" w:color="auto" w:fill="FFFFFF" w:themeFill="background1"/>
          </w:tcPr>
          <w:p w:rsidR="003F42A3" w:rsidRPr="00A33ADD" w:rsidRDefault="003F42A3" w:rsidP="003F42A3">
            <w:pPr>
              <w:ind w:firstLine="0"/>
              <w:rPr>
                <w:color w:val="000000" w:themeColor="text1"/>
              </w:rPr>
            </w:pPr>
          </w:p>
        </w:tc>
        <w:tc>
          <w:tcPr>
            <w:tcW w:w="2217" w:type="dxa"/>
            <w:shd w:val="clear" w:color="auto" w:fill="FFFFFF" w:themeFill="background1"/>
          </w:tcPr>
          <w:p w:rsidR="003F42A3" w:rsidRPr="00A33ADD" w:rsidRDefault="003F42A3" w:rsidP="003F42A3">
            <w:pPr>
              <w:ind w:firstLine="0"/>
              <w:rPr>
                <w:color w:val="000000" w:themeColor="text1"/>
              </w:rPr>
            </w:pPr>
          </w:p>
        </w:tc>
      </w:tr>
    </w:tbl>
    <w:p w:rsidR="003F42A3" w:rsidRPr="003F42A3" w:rsidRDefault="003F42A3" w:rsidP="003F42A3"/>
    <w:p w:rsidR="003F42A3" w:rsidRDefault="003F42A3" w:rsidP="00714BA5">
      <w:pPr>
        <w:pStyle w:val="u3"/>
      </w:pPr>
      <w:r w:rsidRPr="003F42A3">
        <w:t>DANH SÁCH YÊU CẦU T</w:t>
      </w:r>
      <w:r>
        <w:t>ƯƠNG THÍCH</w:t>
      </w:r>
    </w:p>
    <w:tbl>
      <w:tblPr>
        <w:tblStyle w:val="LiBang"/>
        <w:tblW w:w="0" w:type="auto"/>
        <w:tblLook w:val="04A0" w:firstRow="1" w:lastRow="0" w:firstColumn="1" w:lastColumn="0" w:noHBand="0" w:noVBand="1"/>
      </w:tblPr>
      <w:tblGrid>
        <w:gridCol w:w="704"/>
        <w:gridCol w:w="3804"/>
        <w:gridCol w:w="2254"/>
        <w:gridCol w:w="2254"/>
      </w:tblGrid>
      <w:tr w:rsidR="0050245D" w:rsidTr="0050245D">
        <w:tc>
          <w:tcPr>
            <w:tcW w:w="704" w:type="dxa"/>
            <w:shd w:val="clear" w:color="auto" w:fill="E7E6E6" w:themeFill="background2"/>
          </w:tcPr>
          <w:p w:rsidR="0050245D" w:rsidRPr="0050245D" w:rsidRDefault="0050245D" w:rsidP="003F42A3">
            <w:pPr>
              <w:ind w:firstLine="0"/>
              <w:rPr>
                <w:color w:val="FFFFFF" w:themeColor="background1"/>
                <w:highlight w:val="black"/>
              </w:rPr>
            </w:pPr>
            <w:r w:rsidRPr="0050245D">
              <w:rPr>
                <w:color w:val="FFFFFF" w:themeColor="background1"/>
                <w:highlight w:val="black"/>
              </w:rPr>
              <w:t>STT</w:t>
            </w:r>
          </w:p>
        </w:tc>
        <w:tc>
          <w:tcPr>
            <w:tcW w:w="3804" w:type="dxa"/>
            <w:shd w:val="clear" w:color="auto" w:fill="E7E6E6" w:themeFill="background2"/>
          </w:tcPr>
          <w:p w:rsidR="0050245D" w:rsidRPr="0050245D" w:rsidRDefault="0050245D" w:rsidP="003F42A3">
            <w:pPr>
              <w:ind w:firstLine="0"/>
              <w:rPr>
                <w:color w:val="FFFFFF" w:themeColor="background1"/>
                <w:highlight w:val="black"/>
              </w:rPr>
            </w:pPr>
            <w:r w:rsidRPr="0050245D">
              <w:rPr>
                <w:color w:val="FFFFFF" w:themeColor="background1"/>
                <w:highlight w:val="black"/>
              </w:rPr>
              <w:t>Nghiệp vụ</w:t>
            </w:r>
          </w:p>
        </w:tc>
        <w:tc>
          <w:tcPr>
            <w:tcW w:w="2254" w:type="dxa"/>
            <w:shd w:val="clear" w:color="auto" w:fill="E7E6E6" w:themeFill="background2"/>
          </w:tcPr>
          <w:p w:rsidR="0050245D" w:rsidRPr="0050245D" w:rsidRDefault="0050245D" w:rsidP="003F42A3">
            <w:pPr>
              <w:ind w:firstLine="0"/>
              <w:rPr>
                <w:color w:val="FFFFFF" w:themeColor="background1"/>
                <w:highlight w:val="black"/>
              </w:rPr>
            </w:pPr>
            <w:r w:rsidRPr="0050245D">
              <w:rPr>
                <w:color w:val="FFFFFF" w:themeColor="background1"/>
                <w:highlight w:val="black"/>
              </w:rPr>
              <w:t>Đối tượng liên quan</w:t>
            </w:r>
          </w:p>
        </w:tc>
        <w:tc>
          <w:tcPr>
            <w:tcW w:w="2254" w:type="dxa"/>
            <w:shd w:val="clear" w:color="auto" w:fill="E7E6E6" w:themeFill="background2"/>
          </w:tcPr>
          <w:p w:rsidR="0050245D" w:rsidRPr="0050245D" w:rsidRDefault="0050245D" w:rsidP="003F42A3">
            <w:pPr>
              <w:ind w:firstLine="0"/>
              <w:rPr>
                <w:color w:val="FFFFFF" w:themeColor="background1"/>
                <w:highlight w:val="black"/>
              </w:rPr>
            </w:pPr>
            <w:r w:rsidRPr="0050245D">
              <w:rPr>
                <w:color w:val="FFFFFF" w:themeColor="background1"/>
                <w:highlight w:val="black"/>
              </w:rPr>
              <w:t>Ghi chú</w:t>
            </w:r>
          </w:p>
        </w:tc>
      </w:tr>
      <w:tr w:rsidR="0050245D" w:rsidTr="0050245D">
        <w:tc>
          <w:tcPr>
            <w:tcW w:w="704" w:type="dxa"/>
          </w:tcPr>
          <w:p w:rsidR="0050245D" w:rsidRDefault="0050245D" w:rsidP="003F42A3">
            <w:pPr>
              <w:ind w:firstLine="0"/>
            </w:pPr>
          </w:p>
        </w:tc>
        <w:tc>
          <w:tcPr>
            <w:tcW w:w="3804" w:type="dxa"/>
          </w:tcPr>
          <w:p w:rsidR="0050245D" w:rsidRDefault="0050245D" w:rsidP="003F42A3">
            <w:pPr>
              <w:ind w:firstLine="0"/>
            </w:pPr>
          </w:p>
        </w:tc>
        <w:tc>
          <w:tcPr>
            <w:tcW w:w="2254" w:type="dxa"/>
          </w:tcPr>
          <w:p w:rsidR="0050245D" w:rsidRDefault="0050245D" w:rsidP="003F42A3">
            <w:pPr>
              <w:ind w:firstLine="0"/>
            </w:pPr>
          </w:p>
        </w:tc>
        <w:tc>
          <w:tcPr>
            <w:tcW w:w="2254" w:type="dxa"/>
          </w:tcPr>
          <w:p w:rsidR="0050245D" w:rsidRDefault="0050245D" w:rsidP="003F42A3">
            <w:pPr>
              <w:ind w:firstLine="0"/>
            </w:pPr>
          </w:p>
        </w:tc>
      </w:tr>
    </w:tbl>
    <w:p w:rsidR="003F42A3" w:rsidRPr="003F42A3" w:rsidRDefault="003F42A3" w:rsidP="003F42A3"/>
    <w:p w:rsidR="0050245D" w:rsidRDefault="0050245D" w:rsidP="00714BA5">
      <w:pPr>
        <w:pStyle w:val="u3"/>
      </w:pPr>
      <w:r>
        <w:t>BẢNG TRÁCH NHIỆM YÊU CÂU TƯƠNG THÍCH</w:t>
      </w:r>
    </w:p>
    <w:tbl>
      <w:tblPr>
        <w:tblStyle w:val="LiBang"/>
        <w:tblW w:w="0" w:type="auto"/>
        <w:tblLook w:val="04A0" w:firstRow="1" w:lastRow="0" w:firstColumn="1" w:lastColumn="0" w:noHBand="0" w:noVBand="1"/>
      </w:tblPr>
      <w:tblGrid>
        <w:gridCol w:w="704"/>
        <w:gridCol w:w="1843"/>
        <w:gridCol w:w="2410"/>
        <w:gridCol w:w="1842"/>
        <w:gridCol w:w="2217"/>
      </w:tblGrid>
      <w:tr w:rsidR="0050245D" w:rsidRPr="0053693C" w:rsidTr="007B1F42">
        <w:tc>
          <w:tcPr>
            <w:tcW w:w="704" w:type="dxa"/>
            <w:shd w:val="clear" w:color="auto" w:fill="E7E6E6" w:themeFill="background2"/>
          </w:tcPr>
          <w:p w:rsidR="0050245D" w:rsidRPr="0053693C" w:rsidRDefault="0050245D" w:rsidP="007B1F42">
            <w:pPr>
              <w:ind w:firstLine="0"/>
              <w:rPr>
                <w:color w:val="FFFFFF" w:themeColor="background1"/>
                <w:highlight w:val="black"/>
              </w:rPr>
            </w:pPr>
            <w:r w:rsidRPr="0053693C">
              <w:rPr>
                <w:color w:val="FFFFFF" w:themeColor="background1"/>
                <w:highlight w:val="black"/>
              </w:rPr>
              <w:t>STT</w:t>
            </w:r>
          </w:p>
        </w:tc>
        <w:tc>
          <w:tcPr>
            <w:tcW w:w="1843" w:type="dxa"/>
            <w:shd w:val="clear" w:color="auto" w:fill="E7E6E6" w:themeFill="background2"/>
          </w:tcPr>
          <w:p w:rsidR="0050245D" w:rsidRDefault="0050245D" w:rsidP="007B1F42">
            <w:pPr>
              <w:ind w:firstLine="0"/>
            </w:pPr>
            <w:r w:rsidRPr="0053693C">
              <w:rPr>
                <w:color w:val="FFFFFF" w:themeColor="background1"/>
                <w:highlight w:val="black"/>
              </w:rPr>
              <w:t>Tên yêu cầu</w:t>
            </w:r>
          </w:p>
        </w:tc>
        <w:tc>
          <w:tcPr>
            <w:tcW w:w="2410" w:type="dxa"/>
            <w:shd w:val="clear" w:color="auto" w:fill="E7E6E6" w:themeFill="background2"/>
          </w:tcPr>
          <w:p w:rsidR="0050245D" w:rsidRDefault="0050245D" w:rsidP="007B1F42">
            <w:pPr>
              <w:ind w:firstLine="0"/>
            </w:pPr>
            <w:r>
              <w:rPr>
                <w:color w:val="FFFFFF" w:themeColor="background1"/>
                <w:highlight w:val="black"/>
              </w:rPr>
              <w:t>Người dùng</w:t>
            </w:r>
          </w:p>
        </w:tc>
        <w:tc>
          <w:tcPr>
            <w:tcW w:w="1842" w:type="dxa"/>
            <w:shd w:val="clear" w:color="auto" w:fill="E7E6E6" w:themeFill="background2"/>
          </w:tcPr>
          <w:p w:rsidR="0050245D" w:rsidRDefault="0050245D" w:rsidP="007B1F42">
            <w:pPr>
              <w:ind w:firstLine="0"/>
            </w:pPr>
            <w:r>
              <w:rPr>
                <w:color w:val="FFFFFF" w:themeColor="background1"/>
                <w:highlight w:val="black"/>
              </w:rPr>
              <w:t>Phần mềm</w:t>
            </w:r>
          </w:p>
        </w:tc>
        <w:tc>
          <w:tcPr>
            <w:tcW w:w="2217" w:type="dxa"/>
            <w:shd w:val="clear" w:color="auto" w:fill="E7E6E6" w:themeFill="background2"/>
          </w:tcPr>
          <w:p w:rsidR="0050245D" w:rsidRPr="0053693C" w:rsidRDefault="0050245D" w:rsidP="007B1F42">
            <w:pPr>
              <w:ind w:firstLine="0"/>
              <w:rPr>
                <w:color w:val="FFFFFF" w:themeColor="background1"/>
                <w:highlight w:val="black"/>
              </w:rPr>
            </w:pPr>
            <w:r w:rsidRPr="0053693C">
              <w:rPr>
                <w:color w:val="FFFFFF" w:themeColor="background1"/>
                <w:highlight w:val="black"/>
              </w:rPr>
              <w:t>Ghi Chú</w:t>
            </w:r>
          </w:p>
        </w:tc>
      </w:tr>
      <w:tr w:rsidR="0050245D" w:rsidRPr="00A33ADD" w:rsidTr="007B1F42">
        <w:tc>
          <w:tcPr>
            <w:tcW w:w="704" w:type="dxa"/>
            <w:shd w:val="clear" w:color="auto" w:fill="FFFFFF" w:themeFill="background1"/>
          </w:tcPr>
          <w:p w:rsidR="0050245D" w:rsidRDefault="0050245D" w:rsidP="007B1F42">
            <w:pPr>
              <w:ind w:firstLine="0"/>
            </w:pPr>
            <w:r>
              <w:t>1</w:t>
            </w:r>
          </w:p>
        </w:tc>
        <w:tc>
          <w:tcPr>
            <w:tcW w:w="1843" w:type="dxa"/>
            <w:shd w:val="clear" w:color="auto" w:fill="FFFFFF" w:themeFill="background1"/>
          </w:tcPr>
          <w:p w:rsidR="0050245D" w:rsidRDefault="0050245D" w:rsidP="007B1F42">
            <w:pPr>
              <w:ind w:firstLine="0"/>
            </w:pPr>
            <w:r>
              <w:t>Lập thẻ độc giả</w:t>
            </w:r>
          </w:p>
        </w:tc>
        <w:tc>
          <w:tcPr>
            <w:tcW w:w="2410" w:type="dxa"/>
            <w:shd w:val="clear" w:color="auto" w:fill="FFFFFF" w:themeFill="background1"/>
          </w:tcPr>
          <w:p w:rsidR="0050245D" w:rsidRPr="00B33F64" w:rsidRDefault="0050245D" w:rsidP="007B1F42">
            <w:pPr>
              <w:ind w:firstLine="0"/>
              <w:rPr>
                <w:color w:val="000000" w:themeColor="text1"/>
              </w:rPr>
            </w:pPr>
          </w:p>
        </w:tc>
        <w:tc>
          <w:tcPr>
            <w:tcW w:w="1842" w:type="dxa"/>
            <w:shd w:val="clear" w:color="auto" w:fill="FFFFFF" w:themeFill="background1"/>
          </w:tcPr>
          <w:p w:rsidR="0050245D" w:rsidRPr="00A33ADD" w:rsidRDefault="0050245D" w:rsidP="007B1F42">
            <w:pPr>
              <w:ind w:firstLine="0"/>
              <w:rPr>
                <w:color w:val="000000" w:themeColor="text1"/>
              </w:rPr>
            </w:pPr>
          </w:p>
        </w:tc>
        <w:tc>
          <w:tcPr>
            <w:tcW w:w="2217" w:type="dxa"/>
            <w:shd w:val="clear" w:color="auto" w:fill="FFFFFF" w:themeFill="background1"/>
          </w:tcPr>
          <w:p w:rsidR="0050245D" w:rsidRPr="00A33ADD" w:rsidRDefault="0050245D" w:rsidP="007B1F42">
            <w:pPr>
              <w:ind w:firstLine="0"/>
              <w:rPr>
                <w:color w:val="000000" w:themeColor="text1"/>
              </w:rPr>
            </w:pPr>
          </w:p>
        </w:tc>
      </w:tr>
    </w:tbl>
    <w:p w:rsidR="0050245D" w:rsidRPr="0050245D" w:rsidRDefault="0050245D" w:rsidP="0050245D"/>
    <w:p w:rsidR="0050245D" w:rsidRDefault="0050245D" w:rsidP="00714BA5">
      <w:pPr>
        <w:pStyle w:val="u3"/>
      </w:pPr>
      <w:r>
        <w:t>DANH SÁCH YÊU CẦU BẢO MẬT</w:t>
      </w:r>
    </w:p>
    <w:tbl>
      <w:tblPr>
        <w:tblStyle w:val="LiBang"/>
        <w:tblW w:w="0" w:type="auto"/>
        <w:tblLook w:val="04A0" w:firstRow="1" w:lastRow="0" w:firstColumn="1" w:lastColumn="0" w:noHBand="0" w:noVBand="1"/>
      </w:tblPr>
      <w:tblGrid>
        <w:gridCol w:w="704"/>
        <w:gridCol w:w="2902"/>
        <w:gridCol w:w="1803"/>
        <w:gridCol w:w="1803"/>
        <w:gridCol w:w="1804"/>
      </w:tblGrid>
      <w:tr w:rsidR="00DA72CD" w:rsidTr="00DA72CD">
        <w:tc>
          <w:tcPr>
            <w:tcW w:w="704" w:type="dxa"/>
          </w:tcPr>
          <w:p w:rsidR="00DA72CD" w:rsidRDefault="00DA72CD" w:rsidP="00DA72CD">
            <w:pPr>
              <w:ind w:firstLine="0"/>
            </w:pPr>
            <w:r>
              <w:t>STT</w:t>
            </w:r>
          </w:p>
        </w:tc>
        <w:tc>
          <w:tcPr>
            <w:tcW w:w="2902" w:type="dxa"/>
          </w:tcPr>
          <w:p w:rsidR="00DA72CD" w:rsidRDefault="00DA72CD" w:rsidP="00DA72CD">
            <w:pPr>
              <w:ind w:firstLine="0"/>
            </w:pPr>
            <w:r>
              <w:t>Nghiệp vụ</w:t>
            </w:r>
          </w:p>
        </w:tc>
        <w:tc>
          <w:tcPr>
            <w:tcW w:w="1803" w:type="dxa"/>
          </w:tcPr>
          <w:p w:rsidR="00DA72CD" w:rsidRDefault="00DA72CD" w:rsidP="00DA72CD">
            <w:pPr>
              <w:ind w:firstLine="0"/>
            </w:pPr>
          </w:p>
        </w:tc>
        <w:tc>
          <w:tcPr>
            <w:tcW w:w="1803" w:type="dxa"/>
          </w:tcPr>
          <w:p w:rsidR="00DA72CD" w:rsidRDefault="00DA72CD" w:rsidP="00DA72CD">
            <w:pPr>
              <w:ind w:firstLine="0"/>
            </w:pPr>
          </w:p>
        </w:tc>
        <w:tc>
          <w:tcPr>
            <w:tcW w:w="1804" w:type="dxa"/>
          </w:tcPr>
          <w:p w:rsidR="00DA72CD" w:rsidRDefault="00DA72CD" w:rsidP="00DA72CD">
            <w:pPr>
              <w:ind w:firstLine="0"/>
            </w:pPr>
          </w:p>
        </w:tc>
      </w:tr>
      <w:tr w:rsidR="00DA72CD" w:rsidTr="00DA72CD">
        <w:tc>
          <w:tcPr>
            <w:tcW w:w="704" w:type="dxa"/>
          </w:tcPr>
          <w:p w:rsidR="00DA72CD" w:rsidRDefault="00DA72CD" w:rsidP="00DA72CD">
            <w:pPr>
              <w:ind w:firstLine="0"/>
            </w:pPr>
            <w:r>
              <w:t>1</w:t>
            </w:r>
          </w:p>
        </w:tc>
        <w:tc>
          <w:tcPr>
            <w:tcW w:w="2902" w:type="dxa"/>
          </w:tcPr>
          <w:p w:rsidR="00DA72CD" w:rsidRDefault="00DA72CD" w:rsidP="00DA72CD">
            <w:pPr>
              <w:ind w:firstLine="0"/>
            </w:pPr>
            <w:r>
              <w:t>Phân quyền</w:t>
            </w:r>
          </w:p>
        </w:tc>
        <w:tc>
          <w:tcPr>
            <w:tcW w:w="1803" w:type="dxa"/>
          </w:tcPr>
          <w:p w:rsidR="00DA72CD" w:rsidRDefault="00DA72CD" w:rsidP="00DA72CD">
            <w:pPr>
              <w:ind w:firstLine="0"/>
            </w:pPr>
          </w:p>
        </w:tc>
        <w:tc>
          <w:tcPr>
            <w:tcW w:w="1803" w:type="dxa"/>
          </w:tcPr>
          <w:p w:rsidR="00DA72CD" w:rsidRDefault="00DA72CD" w:rsidP="00DA72CD">
            <w:pPr>
              <w:ind w:firstLine="0"/>
            </w:pPr>
          </w:p>
        </w:tc>
        <w:tc>
          <w:tcPr>
            <w:tcW w:w="1804" w:type="dxa"/>
          </w:tcPr>
          <w:p w:rsidR="00DA72CD" w:rsidRDefault="00DA72CD" w:rsidP="00DA72CD">
            <w:pPr>
              <w:ind w:firstLine="0"/>
            </w:pPr>
          </w:p>
        </w:tc>
      </w:tr>
      <w:tr w:rsidR="00DA72CD" w:rsidTr="00DA72CD">
        <w:tc>
          <w:tcPr>
            <w:tcW w:w="704" w:type="dxa"/>
          </w:tcPr>
          <w:p w:rsidR="00DA72CD" w:rsidRDefault="00DA72CD" w:rsidP="00DA72CD">
            <w:pPr>
              <w:ind w:firstLine="0"/>
            </w:pPr>
            <w:r>
              <w:t>2</w:t>
            </w:r>
          </w:p>
        </w:tc>
        <w:tc>
          <w:tcPr>
            <w:tcW w:w="2902" w:type="dxa"/>
          </w:tcPr>
          <w:p w:rsidR="00DA72CD" w:rsidRDefault="00DA72CD" w:rsidP="00DA72CD">
            <w:pPr>
              <w:ind w:firstLine="0"/>
            </w:pPr>
            <w:r>
              <w:t>Tiếp nhận</w:t>
            </w:r>
          </w:p>
        </w:tc>
        <w:tc>
          <w:tcPr>
            <w:tcW w:w="1803" w:type="dxa"/>
          </w:tcPr>
          <w:p w:rsidR="00DA72CD" w:rsidRDefault="00DA72CD" w:rsidP="00DA72CD">
            <w:pPr>
              <w:ind w:firstLine="0"/>
            </w:pPr>
          </w:p>
        </w:tc>
        <w:tc>
          <w:tcPr>
            <w:tcW w:w="1803" w:type="dxa"/>
          </w:tcPr>
          <w:p w:rsidR="00DA72CD" w:rsidRDefault="00DA72CD" w:rsidP="00DA72CD">
            <w:pPr>
              <w:ind w:firstLine="0"/>
            </w:pPr>
          </w:p>
        </w:tc>
        <w:tc>
          <w:tcPr>
            <w:tcW w:w="1804" w:type="dxa"/>
          </w:tcPr>
          <w:p w:rsidR="00DA72CD" w:rsidRDefault="00DA72CD" w:rsidP="00DA72CD">
            <w:pPr>
              <w:ind w:firstLine="0"/>
            </w:pPr>
          </w:p>
        </w:tc>
      </w:tr>
      <w:tr w:rsidR="00DA72CD" w:rsidTr="00DA72CD">
        <w:tc>
          <w:tcPr>
            <w:tcW w:w="704" w:type="dxa"/>
          </w:tcPr>
          <w:p w:rsidR="00DA72CD" w:rsidRDefault="00DA72CD" w:rsidP="00DA72CD">
            <w:pPr>
              <w:ind w:firstLine="0"/>
            </w:pPr>
            <w:r>
              <w:t>3</w:t>
            </w:r>
          </w:p>
        </w:tc>
        <w:tc>
          <w:tcPr>
            <w:tcW w:w="2902" w:type="dxa"/>
          </w:tcPr>
          <w:p w:rsidR="00DA72CD" w:rsidRDefault="00DA72CD" w:rsidP="00DA72CD">
            <w:pPr>
              <w:ind w:firstLine="0"/>
            </w:pPr>
          </w:p>
        </w:tc>
        <w:tc>
          <w:tcPr>
            <w:tcW w:w="1803" w:type="dxa"/>
          </w:tcPr>
          <w:p w:rsidR="00DA72CD" w:rsidRDefault="00DA72CD" w:rsidP="00DA72CD">
            <w:pPr>
              <w:ind w:firstLine="0"/>
            </w:pPr>
          </w:p>
        </w:tc>
        <w:tc>
          <w:tcPr>
            <w:tcW w:w="1803" w:type="dxa"/>
          </w:tcPr>
          <w:p w:rsidR="00DA72CD" w:rsidRDefault="00DA72CD" w:rsidP="00DA72CD">
            <w:pPr>
              <w:ind w:firstLine="0"/>
            </w:pPr>
          </w:p>
        </w:tc>
        <w:tc>
          <w:tcPr>
            <w:tcW w:w="1804" w:type="dxa"/>
          </w:tcPr>
          <w:p w:rsidR="00DA72CD" w:rsidRDefault="00DA72CD" w:rsidP="00DA72CD">
            <w:pPr>
              <w:ind w:firstLine="0"/>
            </w:pPr>
          </w:p>
        </w:tc>
      </w:tr>
      <w:tr w:rsidR="00DA72CD" w:rsidTr="00DA72CD">
        <w:tc>
          <w:tcPr>
            <w:tcW w:w="704" w:type="dxa"/>
          </w:tcPr>
          <w:p w:rsidR="00DA72CD" w:rsidRDefault="00DA72CD" w:rsidP="00DA72CD">
            <w:pPr>
              <w:ind w:firstLine="0"/>
            </w:pPr>
            <w:r>
              <w:t>4</w:t>
            </w:r>
          </w:p>
        </w:tc>
        <w:tc>
          <w:tcPr>
            <w:tcW w:w="2902" w:type="dxa"/>
          </w:tcPr>
          <w:p w:rsidR="00DA72CD" w:rsidRDefault="00DA72CD" w:rsidP="00DA72CD">
            <w:pPr>
              <w:ind w:firstLine="0"/>
            </w:pPr>
            <w:r>
              <w:t>Tra cứ</w:t>
            </w:r>
          </w:p>
        </w:tc>
        <w:tc>
          <w:tcPr>
            <w:tcW w:w="1803" w:type="dxa"/>
          </w:tcPr>
          <w:p w:rsidR="00DA72CD" w:rsidRDefault="00DA72CD" w:rsidP="00DA72CD">
            <w:pPr>
              <w:ind w:firstLine="0"/>
            </w:pPr>
          </w:p>
        </w:tc>
        <w:tc>
          <w:tcPr>
            <w:tcW w:w="1803" w:type="dxa"/>
          </w:tcPr>
          <w:p w:rsidR="00DA72CD" w:rsidRDefault="00DA72CD" w:rsidP="00DA72CD">
            <w:pPr>
              <w:ind w:firstLine="0"/>
            </w:pPr>
          </w:p>
        </w:tc>
        <w:tc>
          <w:tcPr>
            <w:tcW w:w="1804" w:type="dxa"/>
          </w:tcPr>
          <w:p w:rsidR="00DA72CD" w:rsidRDefault="00DA72CD" w:rsidP="00DA72CD">
            <w:pPr>
              <w:ind w:firstLine="0"/>
            </w:pPr>
          </w:p>
        </w:tc>
      </w:tr>
      <w:tr w:rsidR="00DA72CD" w:rsidTr="00DA72CD">
        <w:tc>
          <w:tcPr>
            <w:tcW w:w="704" w:type="dxa"/>
          </w:tcPr>
          <w:p w:rsidR="00DA72CD" w:rsidRDefault="00DA72CD" w:rsidP="00DA72CD">
            <w:pPr>
              <w:ind w:firstLine="0"/>
            </w:pPr>
            <w:r>
              <w:t>5</w:t>
            </w:r>
          </w:p>
        </w:tc>
        <w:tc>
          <w:tcPr>
            <w:tcW w:w="2902" w:type="dxa"/>
          </w:tcPr>
          <w:p w:rsidR="00DA72CD" w:rsidRDefault="00DA72CD" w:rsidP="00DA72CD">
            <w:pPr>
              <w:ind w:firstLine="0"/>
            </w:pPr>
          </w:p>
        </w:tc>
        <w:tc>
          <w:tcPr>
            <w:tcW w:w="1803" w:type="dxa"/>
          </w:tcPr>
          <w:p w:rsidR="00DA72CD" w:rsidRDefault="00DA72CD" w:rsidP="00DA72CD">
            <w:pPr>
              <w:ind w:firstLine="0"/>
            </w:pPr>
          </w:p>
        </w:tc>
        <w:tc>
          <w:tcPr>
            <w:tcW w:w="1803" w:type="dxa"/>
          </w:tcPr>
          <w:p w:rsidR="00DA72CD" w:rsidRDefault="00DA72CD" w:rsidP="00DA72CD">
            <w:pPr>
              <w:ind w:firstLine="0"/>
            </w:pPr>
          </w:p>
        </w:tc>
        <w:tc>
          <w:tcPr>
            <w:tcW w:w="1804" w:type="dxa"/>
          </w:tcPr>
          <w:p w:rsidR="00DA72CD" w:rsidRDefault="00DA72CD" w:rsidP="00DA72CD">
            <w:pPr>
              <w:ind w:firstLine="0"/>
            </w:pPr>
          </w:p>
        </w:tc>
      </w:tr>
      <w:tr w:rsidR="00DA72CD" w:rsidTr="00DA72CD">
        <w:tc>
          <w:tcPr>
            <w:tcW w:w="704" w:type="dxa"/>
          </w:tcPr>
          <w:p w:rsidR="00DA72CD" w:rsidRDefault="00DA72CD" w:rsidP="00DA72CD">
            <w:pPr>
              <w:ind w:firstLine="0"/>
            </w:pPr>
            <w:r>
              <w:lastRenderedPageBreak/>
              <w:t>6</w:t>
            </w:r>
          </w:p>
        </w:tc>
        <w:tc>
          <w:tcPr>
            <w:tcW w:w="2902" w:type="dxa"/>
          </w:tcPr>
          <w:p w:rsidR="00DA72CD" w:rsidRDefault="00DA72CD" w:rsidP="00DA72CD">
            <w:pPr>
              <w:ind w:firstLine="0"/>
            </w:pPr>
          </w:p>
        </w:tc>
        <w:tc>
          <w:tcPr>
            <w:tcW w:w="1803" w:type="dxa"/>
          </w:tcPr>
          <w:p w:rsidR="00DA72CD" w:rsidRDefault="00DA72CD" w:rsidP="00DA72CD">
            <w:pPr>
              <w:ind w:firstLine="0"/>
            </w:pPr>
          </w:p>
        </w:tc>
        <w:tc>
          <w:tcPr>
            <w:tcW w:w="1803" w:type="dxa"/>
          </w:tcPr>
          <w:p w:rsidR="00DA72CD" w:rsidRDefault="00DA72CD" w:rsidP="00DA72CD">
            <w:pPr>
              <w:ind w:firstLine="0"/>
            </w:pPr>
          </w:p>
        </w:tc>
        <w:tc>
          <w:tcPr>
            <w:tcW w:w="1804" w:type="dxa"/>
          </w:tcPr>
          <w:p w:rsidR="00DA72CD" w:rsidRDefault="00DA72CD" w:rsidP="00DA72CD">
            <w:pPr>
              <w:ind w:firstLine="0"/>
            </w:pPr>
          </w:p>
        </w:tc>
      </w:tr>
    </w:tbl>
    <w:p w:rsidR="00DA72CD" w:rsidRPr="00DA72CD" w:rsidRDefault="00DA72CD" w:rsidP="00DA72CD"/>
    <w:p w:rsidR="0050245D" w:rsidRDefault="0050245D" w:rsidP="00714BA5">
      <w:pPr>
        <w:pStyle w:val="u3"/>
      </w:pPr>
      <w:r>
        <w:t>BẢNG TRÁCH NHIỆM YÊU CẦU BẢO MẬT</w:t>
      </w:r>
    </w:p>
    <w:tbl>
      <w:tblPr>
        <w:tblStyle w:val="LiBang"/>
        <w:tblW w:w="0" w:type="auto"/>
        <w:tblLook w:val="04A0" w:firstRow="1" w:lastRow="0" w:firstColumn="1" w:lastColumn="0" w:noHBand="0" w:noVBand="1"/>
      </w:tblPr>
      <w:tblGrid>
        <w:gridCol w:w="704"/>
        <w:gridCol w:w="2902"/>
        <w:gridCol w:w="1803"/>
        <w:gridCol w:w="1803"/>
        <w:gridCol w:w="1804"/>
      </w:tblGrid>
      <w:tr w:rsidR="00DA72CD" w:rsidTr="00DA72CD">
        <w:tc>
          <w:tcPr>
            <w:tcW w:w="704" w:type="dxa"/>
            <w:shd w:val="clear" w:color="auto" w:fill="E7E6E6" w:themeFill="background2"/>
          </w:tcPr>
          <w:p w:rsidR="00DA72CD" w:rsidRPr="00DA72CD" w:rsidRDefault="00DA72CD" w:rsidP="00DA72CD">
            <w:pPr>
              <w:ind w:firstLine="0"/>
              <w:rPr>
                <w:color w:val="FFFFFF" w:themeColor="background1"/>
                <w:highlight w:val="black"/>
              </w:rPr>
            </w:pPr>
            <w:r w:rsidRPr="00DA72CD">
              <w:rPr>
                <w:color w:val="FFFFFF" w:themeColor="background1"/>
                <w:highlight w:val="black"/>
              </w:rPr>
              <w:t>STT</w:t>
            </w:r>
          </w:p>
        </w:tc>
        <w:tc>
          <w:tcPr>
            <w:tcW w:w="2902" w:type="dxa"/>
            <w:shd w:val="clear" w:color="auto" w:fill="E7E6E6" w:themeFill="background2"/>
          </w:tcPr>
          <w:p w:rsidR="00DA72CD" w:rsidRPr="00DA72CD" w:rsidRDefault="00DA72CD" w:rsidP="00DA72CD">
            <w:pPr>
              <w:ind w:firstLine="0"/>
              <w:rPr>
                <w:color w:val="FFFFFF" w:themeColor="background1"/>
                <w:highlight w:val="black"/>
              </w:rPr>
            </w:pPr>
            <w:r w:rsidRPr="00DA72CD">
              <w:rPr>
                <w:color w:val="FFFFFF" w:themeColor="background1"/>
                <w:highlight w:val="black"/>
              </w:rPr>
              <w:t>Nghiệp vụ</w:t>
            </w:r>
          </w:p>
        </w:tc>
        <w:tc>
          <w:tcPr>
            <w:tcW w:w="1803" w:type="dxa"/>
            <w:shd w:val="clear" w:color="auto" w:fill="E7E6E6" w:themeFill="background2"/>
          </w:tcPr>
          <w:p w:rsidR="00DA72CD" w:rsidRPr="00DA72CD" w:rsidRDefault="00DA72CD" w:rsidP="00DA72CD">
            <w:pPr>
              <w:ind w:firstLine="0"/>
              <w:rPr>
                <w:color w:val="FFFFFF" w:themeColor="background1"/>
                <w:highlight w:val="black"/>
              </w:rPr>
            </w:pPr>
            <w:r w:rsidRPr="00DA72CD">
              <w:rPr>
                <w:color w:val="FFFFFF" w:themeColor="background1"/>
                <w:highlight w:val="black"/>
              </w:rPr>
              <w:t>Người dùng</w:t>
            </w:r>
          </w:p>
        </w:tc>
        <w:tc>
          <w:tcPr>
            <w:tcW w:w="1803" w:type="dxa"/>
            <w:shd w:val="clear" w:color="auto" w:fill="E7E6E6" w:themeFill="background2"/>
          </w:tcPr>
          <w:p w:rsidR="00DA72CD" w:rsidRPr="00DA72CD" w:rsidRDefault="00DA72CD" w:rsidP="00DA72CD">
            <w:pPr>
              <w:ind w:firstLine="0"/>
              <w:rPr>
                <w:color w:val="FFFFFF" w:themeColor="background1"/>
                <w:highlight w:val="black"/>
              </w:rPr>
            </w:pPr>
            <w:r w:rsidRPr="00DA72CD">
              <w:rPr>
                <w:color w:val="FFFFFF" w:themeColor="background1"/>
                <w:highlight w:val="black"/>
              </w:rPr>
              <w:t>Phần mềm</w:t>
            </w:r>
          </w:p>
        </w:tc>
        <w:tc>
          <w:tcPr>
            <w:tcW w:w="1804" w:type="dxa"/>
            <w:shd w:val="clear" w:color="auto" w:fill="E7E6E6" w:themeFill="background2"/>
          </w:tcPr>
          <w:p w:rsidR="00DA72CD" w:rsidRPr="00DA72CD" w:rsidRDefault="00DA72CD" w:rsidP="00DA72CD">
            <w:pPr>
              <w:ind w:firstLine="0"/>
              <w:rPr>
                <w:color w:val="FFFFFF" w:themeColor="background1"/>
                <w:highlight w:val="black"/>
              </w:rPr>
            </w:pPr>
            <w:r w:rsidRPr="00DA72CD">
              <w:rPr>
                <w:color w:val="FFFFFF" w:themeColor="background1"/>
                <w:highlight w:val="black"/>
              </w:rPr>
              <w:t>Ghi chú</w:t>
            </w:r>
          </w:p>
        </w:tc>
      </w:tr>
      <w:tr w:rsidR="00DA72CD" w:rsidTr="00DA72CD">
        <w:tc>
          <w:tcPr>
            <w:tcW w:w="704" w:type="dxa"/>
          </w:tcPr>
          <w:p w:rsidR="00DA72CD" w:rsidRDefault="00DA72CD" w:rsidP="00DA72CD">
            <w:pPr>
              <w:ind w:firstLine="0"/>
            </w:pPr>
            <w:r>
              <w:t>1</w:t>
            </w:r>
          </w:p>
        </w:tc>
        <w:tc>
          <w:tcPr>
            <w:tcW w:w="2902" w:type="dxa"/>
          </w:tcPr>
          <w:p w:rsidR="00DA72CD" w:rsidRDefault="00DA72CD" w:rsidP="00DA72CD">
            <w:pPr>
              <w:ind w:firstLine="0"/>
            </w:pPr>
          </w:p>
        </w:tc>
        <w:tc>
          <w:tcPr>
            <w:tcW w:w="1803" w:type="dxa"/>
          </w:tcPr>
          <w:p w:rsidR="00DA72CD" w:rsidRDefault="00DA72CD" w:rsidP="00DA72CD">
            <w:pPr>
              <w:ind w:firstLine="0"/>
            </w:pPr>
          </w:p>
        </w:tc>
        <w:tc>
          <w:tcPr>
            <w:tcW w:w="1803" w:type="dxa"/>
          </w:tcPr>
          <w:p w:rsidR="00DA72CD" w:rsidRDefault="00DA72CD" w:rsidP="00DA72CD">
            <w:pPr>
              <w:ind w:firstLine="0"/>
            </w:pPr>
          </w:p>
        </w:tc>
        <w:tc>
          <w:tcPr>
            <w:tcW w:w="1804" w:type="dxa"/>
          </w:tcPr>
          <w:p w:rsidR="00DA72CD" w:rsidRDefault="00DA72CD" w:rsidP="00DA72CD">
            <w:pPr>
              <w:ind w:firstLine="0"/>
            </w:pPr>
          </w:p>
        </w:tc>
      </w:tr>
      <w:tr w:rsidR="00DA72CD" w:rsidTr="00DA72CD">
        <w:tc>
          <w:tcPr>
            <w:tcW w:w="704" w:type="dxa"/>
          </w:tcPr>
          <w:p w:rsidR="00DA72CD" w:rsidRDefault="00DA72CD" w:rsidP="00DA72CD">
            <w:pPr>
              <w:ind w:firstLine="0"/>
            </w:pPr>
            <w:r>
              <w:t>2</w:t>
            </w:r>
          </w:p>
        </w:tc>
        <w:tc>
          <w:tcPr>
            <w:tcW w:w="2902" w:type="dxa"/>
          </w:tcPr>
          <w:p w:rsidR="00DA72CD" w:rsidRDefault="00DA72CD" w:rsidP="00DA72CD">
            <w:pPr>
              <w:ind w:firstLine="0"/>
            </w:pPr>
          </w:p>
        </w:tc>
        <w:tc>
          <w:tcPr>
            <w:tcW w:w="1803" w:type="dxa"/>
          </w:tcPr>
          <w:p w:rsidR="00DA72CD" w:rsidRDefault="00DA72CD" w:rsidP="00DA72CD">
            <w:pPr>
              <w:ind w:firstLine="0"/>
            </w:pPr>
          </w:p>
        </w:tc>
        <w:tc>
          <w:tcPr>
            <w:tcW w:w="1803" w:type="dxa"/>
          </w:tcPr>
          <w:p w:rsidR="00DA72CD" w:rsidRDefault="00DA72CD" w:rsidP="00DA72CD">
            <w:pPr>
              <w:ind w:firstLine="0"/>
            </w:pPr>
          </w:p>
        </w:tc>
        <w:tc>
          <w:tcPr>
            <w:tcW w:w="1804" w:type="dxa"/>
          </w:tcPr>
          <w:p w:rsidR="00DA72CD" w:rsidRDefault="00DA72CD" w:rsidP="00DA72CD">
            <w:pPr>
              <w:ind w:firstLine="0"/>
            </w:pPr>
          </w:p>
        </w:tc>
      </w:tr>
      <w:tr w:rsidR="00DA72CD" w:rsidTr="00DA72CD">
        <w:tc>
          <w:tcPr>
            <w:tcW w:w="704" w:type="dxa"/>
          </w:tcPr>
          <w:p w:rsidR="00DA72CD" w:rsidRDefault="00DA72CD" w:rsidP="00DA72CD">
            <w:pPr>
              <w:ind w:firstLine="0"/>
            </w:pPr>
            <w:r>
              <w:t>3</w:t>
            </w:r>
          </w:p>
        </w:tc>
        <w:tc>
          <w:tcPr>
            <w:tcW w:w="2902" w:type="dxa"/>
          </w:tcPr>
          <w:p w:rsidR="00DA72CD" w:rsidRDefault="00DA72CD" w:rsidP="00DA72CD">
            <w:pPr>
              <w:ind w:firstLine="0"/>
            </w:pPr>
          </w:p>
        </w:tc>
        <w:tc>
          <w:tcPr>
            <w:tcW w:w="1803" w:type="dxa"/>
          </w:tcPr>
          <w:p w:rsidR="00DA72CD" w:rsidRDefault="00DA72CD" w:rsidP="00DA72CD">
            <w:pPr>
              <w:ind w:firstLine="0"/>
            </w:pPr>
          </w:p>
        </w:tc>
        <w:tc>
          <w:tcPr>
            <w:tcW w:w="1803" w:type="dxa"/>
          </w:tcPr>
          <w:p w:rsidR="00DA72CD" w:rsidRDefault="00DA72CD" w:rsidP="00DA72CD">
            <w:pPr>
              <w:ind w:firstLine="0"/>
            </w:pPr>
          </w:p>
        </w:tc>
        <w:tc>
          <w:tcPr>
            <w:tcW w:w="1804" w:type="dxa"/>
          </w:tcPr>
          <w:p w:rsidR="00DA72CD" w:rsidRDefault="00DA72CD" w:rsidP="00DA72CD">
            <w:pPr>
              <w:ind w:firstLine="0"/>
            </w:pPr>
          </w:p>
        </w:tc>
      </w:tr>
    </w:tbl>
    <w:p w:rsidR="00DA72CD" w:rsidRPr="00DA72CD" w:rsidRDefault="00DA72CD" w:rsidP="00DA72CD"/>
    <w:p w:rsidR="0050245D" w:rsidRPr="0050245D" w:rsidRDefault="0050245D" w:rsidP="0050245D"/>
    <w:p w:rsidR="0050245D" w:rsidRDefault="0050245D" w:rsidP="00714BA5">
      <w:pPr>
        <w:pStyle w:val="u3"/>
      </w:pPr>
      <w:r>
        <w:t>DANH SÁCH YÊU CẦU AN TOÀN</w:t>
      </w:r>
    </w:p>
    <w:tbl>
      <w:tblPr>
        <w:tblStyle w:val="LiBang"/>
        <w:tblW w:w="0" w:type="auto"/>
        <w:tblLook w:val="04A0" w:firstRow="1" w:lastRow="0" w:firstColumn="1" w:lastColumn="0" w:noHBand="0" w:noVBand="1"/>
      </w:tblPr>
      <w:tblGrid>
        <w:gridCol w:w="704"/>
        <w:gridCol w:w="1985"/>
        <w:gridCol w:w="4073"/>
        <w:gridCol w:w="2254"/>
      </w:tblGrid>
      <w:tr w:rsidR="00480707" w:rsidTr="00DA72CD">
        <w:tc>
          <w:tcPr>
            <w:tcW w:w="704" w:type="dxa"/>
            <w:shd w:val="clear" w:color="auto" w:fill="E7E6E6" w:themeFill="background2"/>
          </w:tcPr>
          <w:p w:rsidR="00480707" w:rsidRPr="00DA72CD" w:rsidRDefault="00480707" w:rsidP="00480707">
            <w:pPr>
              <w:ind w:firstLine="0"/>
              <w:rPr>
                <w:color w:val="FFFFFF" w:themeColor="background1"/>
                <w:highlight w:val="black"/>
              </w:rPr>
            </w:pPr>
            <w:r w:rsidRPr="00DA72CD">
              <w:rPr>
                <w:color w:val="FFFFFF" w:themeColor="background1"/>
                <w:highlight w:val="black"/>
              </w:rPr>
              <w:t>STT</w:t>
            </w:r>
          </w:p>
        </w:tc>
        <w:tc>
          <w:tcPr>
            <w:tcW w:w="1985" w:type="dxa"/>
            <w:shd w:val="clear" w:color="auto" w:fill="E7E6E6" w:themeFill="background2"/>
          </w:tcPr>
          <w:p w:rsidR="00480707" w:rsidRPr="00DA72CD" w:rsidRDefault="00480707" w:rsidP="00480707">
            <w:pPr>
              <w:ind w:firstLine="0"/>
              <w:rPr>
                <w:color w:val="FFFFFF" w:themeColor="background1"/>
                <w:highlight w:val="black"/>
              </w:rPr>
            </w:pPr>
            <w:r w:rsidRPr="00DA72CD">
              <w:rPr>
                <w:color w:val="FFFFFF" w:themeColor="background1"/>
                <w:highlight w:val="black"/>
              </w:rPr>
              <w:t>Nghiệp vụ</w:t>
            </w:r>
          </w:p>
        </w:tc>
        <w:tc>
          <w:tcPr>
            <w:tcW w:w="4073" w:type="dxa"/>
            <w:shd w:val="clear" w:color="auto" w:fill="E7E6E6" w:themeFill="background2"/>
          </w:tcPr>
          <w:p w:rsidR="00480707" w:rsidRPr="00DA72CD" w:rsidRDefault="00480707" w:rsidP="00480707">
            <w:pPr>
              <w:ind w:firstLine="0"/>
              <w:rPr>
                <w:color w:val="FFFFFF" w:themeColor="background1"/>
                <w:highlight w:val="black"/>
              </w:rPr>
            </w:pPr>
            <w:r w:rsidRPr="00DA72CD">
              <w:rPr>
                <w:color w:val="FFFFFF" w:themeColor="background1"/>
                <w:highlight w:val="black"/>
              </w:rPr>
              <w:t>Đối tượng</w:t>
            </w:r>
          </w:p>
        </w:tc>
        <w:tc>
          <w:tcPr>
            <w:tcW w:w="2254" w:type="dxa"/>
            <w:shd w:val="clear" w:color="auto" w:fill="E7E6E6" w:themeFill="background2"/>
          </w:tcPr>
          <w:p w:rsidR="00480707" w:rsidRPr="00DA72CD" w:rsidRDefault="00DA72CD" w:rsidP="00480707">
            <w:pPr>
              <w:ind w:firstLine="0"/>
              <w:rPr>
                <w:color w:val="FFFFFF" w:themeColor="background1"/>
                <w:highlight w:val="black"/>
              </w:rPr>
            </w:pPr>
            <w:r w:rsidRPr="00DA72CD">
              <w:rPr>
                <w:color w:val="FFFFFF" w:themeColor="background1"/>
                <w:highlight w:val="black"/>
              </w:rPr>
              <w:t>Ghi chú</w:t>
            </w:r>
          </w:p>
        </w:tc>
      </w:tr>
      <w:tr w:rsidR="00480707" w:rsidTr="00DA72CD">
        <w:tc>
          <w:tcPr>
            <w:tcW w:w="704" w:type="dxa"/>
          </w:tcPr>
          <w:p w:rsidR="00480707" w:rsidRDefault="00DA72CD" w:rsidP="00480707">
            <w:pPr>
              <w:ind w:firstLine="0"/>
            </w:pPr>
            <w:r>
              <w:t>1</w:t>
            </w:r>
          </w:p>
        </w:tc>
        <w:tc>
          <w:tcPr>
            <w:tcW w:w="1985" w:type="dxa"/>
          </w:tcPr>
          <w:p w:rsidR="00480707" w:rsidRDefault="00DA72CD" w:rsidP="00480707">
            <w:pPr>
              <w:ind w:firstLine="0"/>
            </w:pPr>
            <w:r>
              <w:t>Phục hồi</w:t>
            </w:r>
          </w:p>
        </w:tc>
        <w:tc>
          <w:tcPr>
            <w:tcW w:w="4073" w:type="dxa"/>
          </w:tcPr>
          <w:p w:rsidR="00480707" w:rsidRDefault="00DA72CD" w:rsidP="00480707">
            <w:pPr>
              <w:ind w:firstLine="0"/>
            </w:pPr>
            <w:r>
              <w:t xml:space="preserve">Thẻ đọc </w:t>
            </w:r>
            <w:proofErr w:type="gramStart"/>
            <w:r>
              <w:t>giả,thông</w:t>
            </w:r>
            <w:proofErr w:type="gramEnd"/>
            <w:r>
              <w:t xml:space="preserve"> tin sách đã xóa</w:t>
            </w:r>
          </w:p>
        </w:tc>
        <w:tc>
          <w:tcPr>
            <w:tcW w:w="2254" w:type="dxa"/>
          </w:tcPr>
          <w:p w:rsidR="00480707" w:rsidRDefault="00480707" w:rsidP="00480707">
            <w:pPr>
              <w:ind w:firstLine="0"/>
            </w:pPr>
          </w:p>
        </w:tc>
      </w:tr>
      <w:tr w:rsidR="00DA72CD" w:rsidTr="00DA72CD">
        <w:tc>
          <w:tcPr>
            <w:tcW w:w="704" w:type="dxa"/>
          </w:tcPr>
          <w:p w:rsidR="00DA72CD" w:rsidRDefault="00DA72CD" w:rsidP="00480707">
            <w:pPr>
              <w:ind w:firstLine="0"/>
            </w:pPr>
            <w:r>
              <w:t>2</w:t>
            </w:r>
          </w:p>
        </w:tc>
        <w:tc>
          <w:tcPr>
            <w:tcW w:w="1985" w:type="dxa"/>
          </w:tcPr>
          <w:p w:rsidR="00DA72CD" w:rsidRDefault="00DA72CD" w:rsidP="00480707">
            <w:pPr>
              <w:ind w:firstLine="0"/>
            </w:pPr>
            <w:r>
              <w:t>Hủy thật sự</w:t>
            </w:r>
          </w:p>
        </w:tc>
        <w:tc>
          <w:tcPr>
            <w:tcW w:w="4073" w:type="dxa"/>
          </w:tcPr>
          <w:p w:rsidR="00DA72CD" w:rsidRDefault="00DA72CD" w:rsidP="00480707">
            <w:pPr>
              <w:ind w:firstLine="0"/>
            </w:pPr>
            <w:r>
              <w:t xml:space="preserve">Thẻ đọc </w:t>
            </w:r>
            <w:proofErr w:type="gramStart"/>
            <w:r>
              <w:t>giả ,</w:t>
            </w:r>
            <w:proofErr w:type="gramEnd"/>
            <w:r>
              <w:t xml:space="preserve"> thông tin sách đã xóa</w:t>
            </w:r>
          </w:p>
        </w:tc>
        <w:tc>
          <w:tcPr>
            <w:tcW w:w="2254" w:type="dxa"/>
          </w:tcPr>
          <w:p w:rsidR="00DA72CD" w:rsidRDefault="00DA72CD" w:rsidP="00480707">
            <w:pPr>
              <w:ind w:firstLine="0"/>
            </w:pPr>
          </w:p>
        </w:tc>
      </w:tr>
      <w:tr w:rsidR="00DA72CD" w:rsidTr="00DA72CD">
        <w:tc>
          <w:tcPr>
            <w:tcW w:w="704" w:type="dxa"/>
          </w:tcPr>
          <w:p w:rsidR="00DA72CD" w:rsidRDefault="00DA72CD" w:rsidP="00480707">
            <w:pPr>
              <w:ind w:firstLine="0"/>
            </w:pPr>
            <w:r>
              <w:t>3</w:t>
            </w:r>
          </w:p>
        </w:tc>
        <w:tc>
          <w:tcPr>
            <w:tcW w:w="1985" w:type="dxa"/>
          </w:tcPr>
          <w:p w:rsidR="00DA72CD" w:rsidRDefault="00DA72CD" w:rsidP="00480707">
            <w:pPr>
              <w:ind w:firstLine="0"/>
            </w:pPr>
            <w:r>
              <w:t>Không cho phép xóa</w:t>
            </w:r>
          </w:p>
        </w:tc>
        <w:tc>
          <w:tcPr>
            <w:tcW w:w="4073" w:type="dxa"/>
          </w:tcPr>
          <w:p w:rsidR="00DA72CD" w:rsidRDefault="00DA72CD" w:rsidP="00480707">
            <w:pPr>
              <w:ind w:firstLine="0"/>
            </w:pPr>
          </w:p>
        </w:tc>
        <w:tc>
          <w:tcPr>
            <w:tcW w:w="2254" w:type="dxa"/>
          </w:tcPr>
          <w:p w:rsidR="00DA72CD" w:rsidRDefault="00DA72CD" w:rsidP="00480707">
            <w:pPr>
              <w:ind w:firstLine="0"/>
            </w:pPr>
          </w:p>
        </w:tc>
      </w:tr>
    </w:tbl>
    <w:p w:rsidR="00480707" w:rsidRPr="00480707" w:rsidRDefault="00480707" w:rsidP="00480707"/>
    <w:p w:rsidR="0050245D" w:rsidRDefault="0050245D" w:rsidP="00714BA5">
      <w:pPr>
        <w:pStyle w:val="u3"/>
      </w:pPr>
      <w:r>
        <w:t>BẢNG TRÁCH NHIÊM YÊU CẦU AN TOÀN</w:t>
      </w:r>
    </w:p>
    <w:tbl>
      <w:tblPr>
        <w:tblStyle w:val="LiBang"/>
        <w:tblW w:w="0" w:type="auto"/>
        <w:tblLook w:val="04A0" w:firstRow="1" w:lastRow="0" w:firstColumn="1" w:lastColumn="0" w:noHBand="0" w:noVBand="1"/>
      </w:tblPr>
      <w:tblGrid>
        <w:gridCol w:w="704"/>
        <w:gridCol w:w="2902"/>
        <w:gridCol w:w="1803"/>
        <w:gridCol w:w="1803"/>
        <w:gridCol w:w="1804"/>
      </w:tblGrid>
      <w:tr w:rsidR="00480707" w:rsidTr="00480707">
        <w:tc>
          <w:tcPr>
            <w:tcW w:w="704" w:type="dxa"/>
            <w:shd w:val="clear" w:color="auto" w:fill="E7E6E6" w:themeFill="background2"/>
          </w:tcPr>
          <w:p w:rsidR="00480707" w:rsidRPr="00480707" w:rsidRDefault="00480707" w:rsidP="00480707">
            <w:pPr>
              <w:ind w:firstLine="0"/>
              <w:rPr>
                <w:color w:val="FFFFFF" w:themeColor="background1"/>
                <w:highlight w:val="black"/>
              </w:rPr>
            </w:pPr>
            <w:r w:rsidRPr="00480707">
              <w:rPr>
                <w:color w:val="FFFFFF" w:themeColor="background1"/>
                <w:highlight w:val="black"/>
              </w:rPr>
              <w:t>STT</w:t>
            </w:r>
          </w:p>
        </w:tc>
        <w:tc>
          <w:tcPr>
            <w:tcW w:w="2902" w:type="dxa"/>
            <w:shd w:val="clear" w:color="auto" w:fill="E7E6E6" w:themeFill="background2"/>
          </w:tcPr>
          <w:p w:rsidR="00480707" w:rsidRPr="00480707" w:rsidRDefault="00480707" w:rsidP="00480707">
            <w:pPr>
              <w:ind w:firstLine="0"/>
              <w:rPr>
                <w:color w:val="FFFFFF" w:themeColor="background1"/>
                <w:highlight w:val="black"/>
              </w:rPr>
            </w:pPr>
            <w:r w:rsidRPr="00480707">
              <w:rPr>
                <w:color w:val="FFFFFF" w:themeColor="background1"/>
                <w:highlight w:val="black"/>
              </w:rPr>
              <w:t>Nghiệp vụ</w:t>
            </w:r>
          </w:p>
        </w:tc>
        <w:tc>
          <w:tcPr>
            <w:tcW w:w="1803" w:type="dxa"/>
            <w:shd w:val="clear" w:color="auto" w:fill="E7E6E6" w:themeFill="background2"/>
          </w:tcPr>
          <w:p w:rsidR="00480707" w:rsidRPr="00480707" w:rsidRDefault="00480707" w:rsidP="00480707">
            <w:pPr>
              <w:ind w:firstLine="0"/>
              <w:rPr>
                <w:color w:val="FFFFFF" w:themeColor="background1"/>
                <w:highlight w:val="black"/>
              </w:rPr>
            </w:pPr>
            <w:r w:rsidRPr="00480707">
              <w:rPr>
                <w:color w:val="FFFFFF" w:themeColor="background1"/>
                <w:highlight w:val="black"/>
              </w:rPr>
              <w:t>Người dùng</w:t>
            </w:r>
          </w:p>
        </w:tc>
        <w:tc>
          <w:tcPr>
            <w:tcW w:w="1803" w:type="dxa"/>
            <w:shd w:val="clear" w:color="auto" w:fill="E7E6E6" w:themeFill="background2"/>
          </w:tcPr>
          <w:p w:rsidR="00480707" w:rsidRPr="00480707" w:rsidRDefault="00480707" w:rsidP="00480707">
            <w:pPr>
              <w:ind w:firstLine="0"/>
              <w:rPr>
                <w:color w:val="FFFFFF" w:themeColor="background1"/>
                <w:highlight w:val="black"/>
              </w:rPr>
            </w:pPr>
            <w:r w:rsidRPr="00480707">
              <w:rPr>
                <w:color w:val="FFFFFF" w:themeColor="background1"/>
                <w:highlight w:val="black"/>
              </w:rPr>
              <w:t>Phần mềm</w:t>
            </w:r>
          </w:p>
        </w:tc>
        <w:tc>
          <w:tcPr>
            <w:tcW w:w="1804" w:type="dxa"/>
            <w:shd w:val="clear" w:color="auto" w:fill="E7E6E6" w:themeFill="background2"/>
          </w:tcPr>
          <w:p w:rsidR="00480707" w:rsidRPr="00480707" w:rsidRDefault="00480707" w:rsidP="00480707">
            <w:pPr>
              <w:ind w:firstLine="0"/>
              <w:rPr>
                <w:color w:val="FFFFFF" w:themeColor="background1"/>
                <w:highlight w:val="black"/>
              </w:rPr>
            </w:pPr>
            <w:r w:rsidRPr="00480707">
              <w:rPr>
                <w:color w:val="FFFFFF" w:themeColor="background1"/>
                <w:highlight w:val="black"/>
              </w:rPr>
              <w:t>Ghi chú</w:t>
            </w:r>
          </w:p>
        </w:tc>
      </w:tr>
      <w:tr w:rsidR="00480707" w:rsidTr="00480707">
        <w:tc>
          <w:tcPr>
            <w:tcW w:w="704" w:type="dxa"/>
          </w:tcPr>
          <w:p w:rsidR="00480707" w:rsidRDefault="00480707" w:rsidP="00480707">
            <w:pPr>
              <w:ind w:firstLine="0"/>
            </w:pPr>
            <w:r>
              <w:t>1</w:t>
            </w:r>
          </w:p>
        </w:tc>
        <w:tc>
          <w:tcPr>
            <w:tcW w:w="2902" w:type="dxa"/>
          </w:tcPr>
          <w:p w:rsidR="00480707" w:rsidRDefault="00480707" w:rsidP="00480707">
            <w:pPr>
              <w:ind w:firstLine="0"/>
            </w:pPr>
            <w:r>
              <w:t>Phục hồi</w:t>
            </w:r>
          </w:p>
        </w:tc>
        <w:tc>
          <w:tcPr>
            <w:tcW w:w="1803" w:type="dxa"/>
          </w:tcPr>
          <w:p w:rsidR="00480707" w:rsidRDefault="00480707" w:rsidP="00480707">
            <w:pPr>
              <w:ind w:firstLine="0"/>
            </w:pPr>
            <w:r>
              <w:t xml:space="preserve">Cho biết thẻ đọc </w:t>
            </w:r>
            <w:proofErr w:type="gramStart"/>
            <w:r>
              <w:t>giả ,</w:t>
            </w:r>
            <w:proofErr w:type="gramEnd"/>
            <w:r>
              <w:t xml:space="preserve"> thông tin sách cần phục hồi</w:t>
            </w:r>
          </w:p>
        </w:tc>
        <w:tc>
          <w:tcPr>
            <w:tcW w:w="1803" w:type="dxa"/>
          </w:tcPr>
          <w:p w:rsidR="00480707" w:rsidRDefault="00480707" w:rsidP="00480707">
            <w:pPr>
              <w:ind w:firstLine="0"/>
            </w:pPr>
            <w:r>
              <w:t>Phục hồi</w:t>
            </w:r>
          </w:p>
        </w:tc>
        <w:tc>
          <w:tcPr>
            <w:tcW w:w="1804" w:type="dxa"/>
          </w:tcPr>
          <w:p w:rsidR="00480707" w:rsidRDefault="00480707" w:rsidP="00480707">
            <w:pPr>
              <w:ind w:firstLine="0"/>
            </w:pPr>
          </w:p>
        </w:tc>
      </w:tr>
      <w:tr w:rsidR="00480707" w:rsidTr="00480707">
        <w:tc>
          <w:tcPr>
            <w:tcW w:w="704" w:type="dxa"/>
          </w:tcPr>
          <w:p w:rsidR="00480707" w:rsidRDefault="00480707" w:rsidP="00480707">
            <w:pPr>
              <w:ind w:firstLine="0"/>
            </w:pPr>
            <w:r>
              <w:t>2</w:t>
            </w:r>
          </w:p>
        </w:tc>
        <w:tc>
          <w:tcPr>
            <w:tcW w:w="2902" w:type="dxa"/>
          </w:tcPr>
          <w:p w:rsidR="00480707" w:rsidRDefault="00480707" w:rsidP="00480707">
            <w:pPr>
              <w:ind w:firstLine="0"/>
            </w:pPr>
            <w:r>
              <w:t>Hủy thật sự</w:t>
            </w:r>
          </w:p>
        </w:tc>
        <w:tc>
          <w:tcPr>
            <w:tcW w:w="1803" w:type="dxa"/>
          </w:tcPr>
          <w:p w:rsidR="00480707" w:rsidRDefault="00480707" w:rsidP="00480707">
            <w:pPr>
              <w:ind w:firstLine="0"/>
            </w:pPr>
            <w:r>
              <w:t xml:space="preserve">Cho biết thẻ đọc </w:t>
            </w:r>
            <w:proofErr w:type="gramStart"/>
            <w:r>
              <w:t>giả ,</w:t>
            </w:r>
            <w:proofErr w:type="gramEnd"/>
            <w:r>
              <w:t xml:space="preserve"> thông tin sách cần </w:t>
            </w:r>
            <w:r>
              <w:t>hủy</w:t>
            </w:r>
          </w:p>
        </w:tc>
        <w:tc>
          <w:tcPr>
            <w:tcW w:w="1803" w:type="dxa"/>
          </w:tcPr>
          <w:p w:rsidR="00480707" w:rsidRDefault="00480707" w:rsidP="00480707">
            <w:pPr>
              <w:ind w:firstLine="0"/>
            </w:pPr>
            <w:r>
              <w:t>Hủy thật sự</w:t>
            </w:r>
          </w:p>
        </w:tc>
        <w:tc>
          <w:tcPr>
            <w:tcW w:w="1804" w:type="dxa"/>
          </w:tcPr>
          <w:p w:rsidR="00480707" w:rsidRDefault="00480707" w:rsidP="00480707">
            <w:pPr>
              <w:ind w:firstLine="0"/>
            </w:pPr>
          </w:p>
        </w:tc>
      </w:tr>
      <w:tr w:rsidR="00480707" w:rsidTr="00480707">
        <w:tc>
          <w:tcPr>
            <w:tcW w:w="704" w:type="dxa"/>
          </w:tcPr>
          <w:p w:rsidR="00480707" w:rsidRDefault="00480707" w:rsidP="00480707">
            <w:pPr>
              <w:ind w:firstLine="0"/>
            </w:pPr>
            <w:r>
              <w:t>3</w:t>
            </w:r>
          </w:p>
        </w:tc>
        <w:tc>
          <w:tcPr>
            <w:tcW w:w="2902" w:type="dxa"/>
          </w:tcPr>
          <w:p w:rsidR="00480707" w:rsidRDefault="00480707" w:rsidP="00480707">
            <w:pPr>
              <w:ind w:firstLine="0"/>
            </w:pPr>
            <w:r>
              <w:t>Không cho phép xóa</w:t>
            </w:r>
          </w:p>
        </w:tc>
        <w:tc>
          <w:tcPr>
            <w:tcW w:w="1803" w:type="dxa"/>
          </w:tcPr>
          <w:p w:rsidR="00480707" w:rsidRDefault="00480707" w:rsidP="00480707">
            <w:pPr>
              <w:ind w:firstLine="0"/>
            </w:pPr>
          </w:p>
        </w:tc>
        <w:tc>
          <w:tcPr>
            <w:tcW w:w="1803" w:type="dxa"/>
          </w:tcPr>
          <w:p w:rsidR="00480707" w:rsidRDefault="00480707" w:rsidP="00480707">
            <w:pPr>
              <w:ind w:firstLine="0"/>
            </w:pPr>
            <w:r>
              <w:t>Thực hiện đúng theo yêu cầu</w:t>
            </w:r>
          </w:p>
        </w:tc>
        <w:tc>
          <w:tcPr>
            <w:tcW w:w="1804" w:type="dxa"/>
          </w:tcPr>
          <w:p w:rsidR="00480707" w:rsidRDefault="00480707" w:rsidP="00480707">
            <w:pPr>
              <w:ind w:firstLine="0"/>
            </w:pPr>
          </w:p>
        </w:tc>
      </w:tr>
    </w:tbl>
    <w:p w:rsidR="00480707" w:rsidRPr="00480707" w:rsidRDefault="00480707" w:rsidP="00480707"/>
    <w:p w:rsidR="0050245D" w:rsidRDefault="0050245D" w:rsidP="00714BA5">
      <w:pPr>
        <w:pStyle w:val="u3"/>
      </w:pPr>
      <w:r>
        <w:t>YÊU CẦU CÔNG NGHỆ</w:t>
      </w:r>
    </w:p>
    <w:tbl>
      <w:tblPr>
        <w:tblStyle w:val="LiBang"/>
        <w:tblW w:w="0" w:type="auto"/>
        <w:tblLook w:val="04A0" w:firstRow="1" w:lastRow="0" w:firstColumn="1" w:lastColumn="0" w:noHBand="0" w:noVBand="1"/>
      </w:tblPr>
      <w:tblGrid>
        <w:gridCol w:w="704"/>
        <w:gridCol w:w="3804"/>
        <w:gridCol w:w="2254"/>
        <w:gridCol w:w="2254"/>
      </w:tblGrid>
      <w:tr w:rsidR="00480707" w:rsidTr="00480707">
        <w:tc>
          <w:tcPr>
            <w:tcW w:w="704" w:type="dxa"/>
            <w:shd w:val="clear" w:color="auto" w:fill="E7E6E6" w:themeFill="background2"/>
          </w:tcPr>
          <w:p w:rsidR="00480707" w:rsidRPr="00480707" w:rsidRDefault="00480707" w:rsidP="00480707">
            <w:pPr>
              <w:ind w:firstLine="0"/>
              <w:rPr>
                <w:color w:val="FFFFFF" w:themeColor="background1"/>
                <w:highlight w:val="black"/>
              </w:rPr>
            </w:pPr>
            <w:r w:rsidRPr="00480707">
              <w:rPr>
                <w:color w:val="FFFFFF" w:themeColor="background1"/>
                <w:highlight w:val="black"/>
              </w:rPr>
              <w:t>STT</w:t>
            </w:r>
          </w:p>
        </w:tc>
        <w:tc>
          <w:tcPr>
            <w:tcW w:w="3804" w:type="dxa"/>
            <w:shd w:val="clear" w:color="auto" w:fill="E7E6E6" w:themeFill="background2"/>
          </w:tcPr>
          <w:p w:rsidR="00480707" w:rsidRPr="00480707" w:rsidRDefault="00480707" w:rsidP="00480707">
            <w:pPr>
              <w:ind w:firstLine="0"/>
              <w:rPr>
                <w:color w:val="FFFFFF" w:themeColor="background1"/>
                <w:highlight w:val="black"/>
              </w:rPr>
            </w:pPr>
            <w:r w:rsidRPr="00480707">
              <w:rPr>
                <w:color w:val="FFFFFF" w:themeColor="background1"/>
                <w:highlight w:val="black"/>
              </w:rPr>
              <w:t xml:space="preserve">Yêu cầu </w:t>
            </w:r>
          </w:p>
        </w:tc>
        <w:tc>
          <w:tcPr>
            <w:tcW w:w="2254" w:type="dxa"/>
            <w:shd w:val="clear" w:color="auto" w:fill="E7E6E6" w:themeFill="background2"/>
          </w:tcPr>
          <w:p w:rsidR="00480707" w:rsidRPr="00480707" w:rsidRDefault="00480707" w:rsidP="00480707">
            <w:pPr>
              <w:ind w:firstLine="0"/>
              <w:rPr>
                <w:color w:val="FFFFFF" w:themeColor="background1"/>
                <w:highlight w:val="black"/>
              </w:rPr>
            </w:pPr>
            <w:r w:rsidRPr="00480707">
              <w:rPr>
                <w:color w:val="FFFFFF" w:themeColor="background1"/>
                <w:highlight w:val="black"/>
              </w:rPr>
              <w:t>Mô tả chi tiết</w:t>
            </w:r>
          </w:p>
        </w:tc>
        <w:tc>
          <w:tcPr>
            <w:tcW w:w="2254" w:type="dxa"/>
            <w:shd w:val="clear" w:color="auto" w:fill="E7E6E6" w:themeFill="background2"/>
          </w:tcPr>
          <w:p w:rsidR="00480707" w:rsidRPr="00480707" w:rsidRDefault="00480707" w:rsidP="00480707">
            <w:pPr>
              <w:ind w:firstLine="0"/>
              <w:rPr>
                <w:color w:val="FFFFFF" w:themeColor="background1"/>
                <w:highlight w:val="black"/>
              </w:rPr>
            </w:pPr>
            <w:r w:rsidRPr="00480707">
              <w:rPr>
                <w:color w:val="FFFFFF" w:themeColor="background1"/>
                <w:highlight w:val="black"/>
              </w:rPr>
              <w:t>Ghi chú</w:t>
            </w:r>
          </w:p>
        </w:tc>
      </w:tr>
      <w:tr w:rsidR="00480707" w:rsidTr="00480707">
        <w:tc>
          <w:tcPr>
            <w:tcW w:w="704" w:type="dxa"/>
          </w:tcPr>
          <w:p w:rsidR="00480707" w:rsidRDefault="00480707" w:rsidP="00480707">
            <w:pPr>
              <w:ind w:firstLine="0"/>
            </w:pPr>
            <w:r>
              <w:t>1</w:t>
            </w:r>
          </w:p>
        </w:tc>
        <w:tc>
          <w:tcPr>
            <w:tcW w:w="3804" w:type="dxa"/>
          </w:tcPr>
          <w:p w:rsidR="00480707" w:rsidRDefault="00480707" w:rsidP="00480707">
            <w:pPr>
              <w:ind w:firstLine="0"/>
            </w:pPr>
            <w:r>
              <w:t>Dễ sửa lỗi</w:t>
            </w:r>
          </w:p>
        </w:tc>
        <w:tc>
          <w:tcPr>
            <w:tcW w:w="2254" w:type="dxa"/>
          </w:tcPr>
          <w:p w:rsidR="00480707" w:rsidRDefault="00480707" w:rsidP="00480707">
            <w:pPr>
              <w:ind w:firstLine="0"/>
            </w:pPr>
            <w:r>
              <w:t>Xác định lỗi trung bình trong 30 phút</w:t>
            </w:r>
          </w:p>
        </w:tc>
        <w:tc>
          <w:tcPr>
            <w:tcW w:w="2254" w:type="dxa"/>
          </w:tcPr>
          <w:p w:rsidR="00480707" w:rsidRDefault="00480707" w:rsidP="00480707">
            <w:pPr>
              <w:ind w:firstLine="0"/>
            </w:pPr>
            <w:r>
              <w:t>Khi sửa lỗi chức năng không ảnh hưởng đến chức năng khác</w:t>
            </w:r>
          </w:p>
        </w:tc>
      </w:tr>
      <w:tr w:rsidR="00480707" w:rsidTr="00480707">
        <w:tc>
          <w:tcPr>
            <w:tcW w:w="704" w:type="dxa"/>
          </w:tcPr>
          <w:p w:rsidR="00480707" w:rsidRDefault="00480707" w:rsidP="00480707">
            <w:pPr>
              <w:ind w:firstLine="0"/>
            </w:pPr>
            <w:r>
              <w:t>2</w:t>
            </w:r>
          </w:p>
        </w:tc>
        <w:tc>
          <w:tcPr>
            <w:tcW w:w="3804" w:type="dxa"/>
          </w:tcPr>
          <w:p w:rsidR="00480707" w:rsidRDefault="00480707" w:rsidP="00480707">
            <w:pPr>
              <w:ind w:firstLine="0"/>
            </w:pPr>
            <w:r>
              <w:t>Dễ bảo trì</w:t>
            </w:r>
          </w:p>
        </w:tc>
        <w:tc>
          <w:tcPr>
            <w:tcW w:w="2254" w:type="dxa"/>
          </w:tcPr>
          <w:p w:rsidR="00480707" w:rsidRDefault="00480707" w:rsidP="00480707">
            <w:pPr>
              <w:ind w:firstLine="0"/>
            </w:pPr>
            <w:r>
              <w:t>Thêm chức năng mới nhanh</w:t>
            </w:r>
          </w:p>
        </w:tc>
        <w:tc>
          <w:tcPr>
            <w:tcW w:w="2254" w:type="dxa"/>
          </w:tcPr>
          <w:p w:rsidR="00480707" w:rsidRDefault="00480707" w:rsidP="00480707">
            <w:pPr>
              <w:ind w:firstLine="0"/>
            </w:pPr>
            <w:r>
              <w:t>Không ảnh hưởng đến chức năng đã có</w:t>
            </w:r>
          </w:p>
        </w:tc>
      </w:tr>
      <w:tr w:rsidR="00480707" w:rsidTr="00480707">
        <w:tc>
          <w:tcPr>
            <w:tcW w:w="704" w:type="dxa"/>
          </w:tcPr>
          <w:p w:rsidR="00480707" w:rsidRDefault="00480707" w:rsidP="00480707">
            <w:pPr>
              <w:ind w:firstLine="0"/>
            </w:pPr>
            <w:r>
              <w:t>3</w:t>
            </w:r>
          </w:p>
        </w:tc>
        <w:tc>
          <w:tcPr>
            <w:tcW w:w="3804" w:type="dxa"/>
          </w:tcPr>
          <w:p w:rsidR="00480707" w:rsidRDefault="00480707" w:rsidP="00480707">
            <w:pPr>
              <w:ind w:firstLine="0"/>
            </w:pPr>
            <w:r>
              <w:t>Tái sử dụng</w:t>
            </w:r>
          </w:p>
        </w:tc>
        <w:tc>
          <w:tcPr>
            <w:tcW w:w="2254" w:type="dxa"/>
          </w:tcPr>
          <w:p w:rsidR="00480707" w:rsidRDefault="00480707" w:rsidP="00480707">
            <w:pPr>
              <w:ind w:firstLine="0"/>
            </w:pPr>
            <w:r>
              <w:t>Xây dựng phần mềm quản lý thư viện trong 3 ngày</w:t>
            </w:r>
          </w:p>
        </w:tc>
        <w:tc>
          <w:tcPr>
            <w:tcW w:w="2254" w:type="dxa"/>
          </w:tcPr>
          <w:p w:rsidR="00480707" w:rsidRDefault="00480707" w:rsidP="00480707">
            <w:pPr>
              <w:ind w:firstLine="0"/>
            </w:pPr>
            <w:r>
              <w:t xml:space="preserve">Cùng với các yêu cầu </w:t>
            </w:r>
          </w:p>
        </w:tc>
      </w:tr>
      <w:tr w:rsidR="00480707" w:rsidRPr="00480707" w:rsidTr="00480707">
        <w:tc>
          <w:tcPr>
            <w:tcW w:w="704" w:type="dxa"/>
          </w:tcPr>
          <w:p w:rsidR="00480707" w:rsidRDefault="00480707" w:rsidP="00480707">
            <w:pPr>
              <w:ind w:firstLine="0"/>
            </w:pPr>
            <w:r>
              <w:t>4</w:t>
            </w:r>
          </w:p>
        </w:tc>
        <w:tc>
          <w:tcPr>
            <w:tcW w:w="3804" w:type="dxa"/>
          </w:tcPr>
          <w:p w:rsidR="00480707" w:rsidRDefault="00480707" w:rsidP="00480707">
            <w:pPr>
              <w:ind w:firstLine="0"/>
            </w:pPr>
            <w:r>
              <w:t>Dễ mang chuyển</w:t>
            </w:r>
          </w:p>
        </w:tc>
        <w:tc>
          <w:tcPr>
            <w:tcW w:w="2254" w:type="dxa"/>
          </w:tcPr>
          <w:p w:rsidR="00480707" w:rsidRPr="00480707" w:rsidRDefault="00480707" w:rsidP="00480707">
            <w:pPr>
              <w:ind w:firstLine="0"/>
            </w:pPr>
            <w:r w:rsidRPr="00480707">
              <w:t>Đổi sang hệ quản trị cơ sở d</w:t>
            </w:r>
            <w:r>
              <w:t>ữ liệu mới tối đa trong 2 ngày</w:t>
            </w:r>
          </w:p>
        </w:tc>
        <w:tc>
          <w:tcPr>
            <w:tcW w:w="2254" w:type="dxa"/>
          </w:tcPr>
          <w:p w:rsidR="00480707" w:rsidRPr="00480707" w:rsidRDefault="00480707" w:rsidP="00480707">
            <w:pPr>
              <w:ind w:firstLine="0"/>
            </w:pPr>
            <w:r>
              <w:t>Cùng với các yêu cầu</w:t>
            </w:r>
          </w:p>
        </w:tc>
      </w:tr>
    </w:tbl>
    <w:p w:rsidR="00480707" w:rsidRPr="00480707" w:rsidRDefault="00480707" w:rsidP="00480707"/>
    <w:p w:rsidR="00E14A41" w:rsidRDefault="00FA7C9C" w:rsidP="008976B0">
      <w:pPr>
        <w:pStyle w:val="u2"/>
      </w:pPr>
      <w:r>
        <w:t>Mô hình hóa</w:t>
      </w:r>
    </w:p>
    <w:p w:rsidR="00FA7C9C" w:rsidRDefault="00FA7C9C" w:rsidP="00714BA5">
      <w:pPr>
        <w:pStyle w:val="u3"/>
      </w:pPr>
      <w:r>
        <w:t>Sơ đồ luồng dữ liệu cho lập thẻ đọc giả</w:t>
      </w:r>
    </w:p>
    <w:p w:rsidR="00FA7C9C" w:rsidRDefault="00FA7C9C" w:rsidP="00FA7C9C">
      <w:pPr>
        <w:pStyle w:val="Dot"/>
        <w:numPr>
          <w:ilvl w:val="0"/>
          <w:numId w:val="1"/>
        </w:numPr>
        <w:tabs>
          <w:tab w:val="num" w:pos="360"/>
        </w:tabs>
        <w:ind w:left="360"/>
      </w:pPr>
      <w:r>
        <w:t>Biểu mẫu</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FA7C9C" w:rsidTr="008976B0">
        <w:trPr>
          <w:jc w:val="center"/>
        </w:trPr>
        <w:tc>
          <w:tcPr>
            <w:tcW w:w="721" w:type="dxa"/>
            <w:vAlign w:val="center"/>
          </w:tcPr>
          <w:p w:rsidR="00FA7C9C" w:rsidRDefault="00FA7C9C" w:rsidP="008976B0">
            <w:pPr>
              <w:pStyle w:val="HeaderTable"/>
            </w:pPr>
            <w:r>
              <w:t>BM2:</w:t>
            </w:r>
          </w:p>
        </w:tc>
        <w:tc>
          <w:tcPr>
            <w:tcW w:w="6442" w:type="dxa"/>
            <w:gridSpan w:val="3"/>
            <w:vAlign w:val="center"/>
          </w:tcPr>
          <w:p w:rsidR="00FA7C9C" w:rsidRDefault="00FA7C9C" w:rsidP="008976B0">
            <w:pPr>
              <w:pStyle w:val="HeaderTable"/>
            </w:pPr>
            <w:r>
              <w:t>Thẻ Độc Giả</w:t>
            </w:r>
          </w:p>
        </w:tc>
      </w:tr>
      <w:tr w:rsidR="00FA7C9C" w:rsidTr="008976B0">
        <w:trPr>
          <w:trHeight w:val="378"/>
          <w:jc w:val="center"/>
        </w:trPr>
        <w:tc>
          <w:tcPr>
            <w:tcW w:w="2405" w:type="dxa"/>
            <w:gridSpan w:val="2"/>
            <w:vAlign w:val="center"/>
          </w:tcPr>
          <w:p w:rsidR="00FA7C9C" w:rsidRDefault="00FA7C9C" w:rsidP="008976B0">
            <w:pPr>
              <w:pStyle w:val="LeftTable"/>
              <w:tabs>
                <w:tab w:val="right" w:leader="dot" w:pos="2266"/>
              </w:tabs>
            </w:pPr>
            <w:r>
              <w:t xml:space="preserve">Họ và tên:  </w:t>
            </w:r>
            <w:r>
              <w:tab/>
            </w:r>
          </w:p>
        </w:tc>
        <w:tc>
          <w:tcPr>
            <w:tcW w:w="2244" w:type="dxa"/>
            <w:vAlign w:val="center"/>
          </w:tcPr>
          <w:p w:rsidR="00FA7C9C" w:rsidRDefault="00FA7C9C" w:rsidP="008976B0">
            <w:pPr>
              <w:pStyle w:val="LeftTable"/>
              <w:tabs>
                <w:tab w:val="right" w:leader="dot" w:pos="2084"/>
              </w:tabs>
            </w:pPr>
            <w:r>
              <w:t>Loại độc giả:</w:t>
            </w:r>
            <w:r>
              <w:tab/>
            </w:r>
          </w:p>
        </w:tc>
        <w:tc>
          <w:tcPr>
            <w:tcW w:w="2514" w:type="dxa"/>
            <w:vAlign w:val="center"/>
          </w:tcPr>
          <w:p w:rsidR="00FA7C9C" w:rsidRDefault="00FA7C9C" w:rsidP="008976B0">
            <w:pPr>
              <w:pStyle w:val="LeftTable"/>
              <w:tabs>
                <w:tab w:val="right" w:leader="dot" w:pos="2298"/>
              </w:tabs>
            </w:pPr>
            <w:r>
              <w:t xml:space="preserve">Ngày sinh: </w:t>
            </w:r>
            <w:r>
              <w:tab/>
            </w:r>
          </w:p>
        </w:tc>
      </w:tr>
      <w:tr w:rsidR="00FA7C9C" w:rsidTr="008976B0">
        <w:trPr>
          <w:trHeight w:val="351"/>
          <w:jc w:val="center"/>
        </w:trPr>
        <w:tc>
          <w:tcPr>
            <w:tcW w:w="2405" w:type="dxa"/>
            <w:gridSpan w:val="2"/>
            <w:vAlign w:val="center"/>
          </w:tcPr>
          <w:p w:rsidR="00FA7C9C" w:rsidRDefault="00FA7C9C" w:rsidP="008976B0">
            <w:pPr>
              <w:pStyle w:val="LeftTable"/>
              <w:tabs>
                <w:tab w:val="right" w:leader="dot" w:pos="2266"/>
              </w:tabs>
            </w:pPr>
            <w:r>
              <w:t xml:space="preserve">Địa chỉ: </w:t>
            </w:r>
            <w:r>
              <w:tab/>
            </w:r>
          </w:p>
        </w:tc>
        <w:tc>
          <w:tcPr>
            <w:tcW w:w="2244" w:type="dxa"/>
            <w:vAlign w:val="center"/>
          </w:tcPr>
          <w:p w:rsidR="00FA7C9C" w:rsidRDefault="00FA7C9C" w:rsidP="008976B0">
            <w:pPr>
              <w:pStyle w:val="LeftTable"/>
              <w:tabs>
                <w:tab w:val="right" w:leader="dot" w:pos="2084"/>
              </w:tabs>
            </w:pPr>
            <w:r>
              <w:t xml:space="preserve">Email: </w:t>
            </w:r>
            <w:r>
              <w:tab/>
            </w:r>
          </w:p>
        </w:tc>
        <w:tc>
          <w:tcPr>
            <w:tcW w:w="2514" w:type="dxa"/>
            <w:vAlign w:val="center"/>
          </w:tcPr>
          <w:p w:rsidR="00FA7C9C" w:rsidRDefault="00FA7C9C" w:rsidP="008976B0">
            <w:pPr>
              <w:pStyle w:val="LeftTable"/>
              <w:tabs>
                <w:tab w:val="right" w:leader="dot" w:pos="2298"/>
              </w:tabs>
            </w:pPr>
            <w:r>
              <w:t xml:space="preserve">Ngày lập thẻ:  </w:t>
            </w:r>
            <w:r>
              <w:tab/>
            </w:r>
          </w:p>
        </w:tc>
      </w:tr>
    </w:tbl>
    <w:p w:rsidR="00FA7C9C" w:rsidRDefault="00FA7C9C" w:rsidP="00FA7C9C">
      <w:pPr>
        <w:pStyle w:val="Dot"/>
        <w:numPr>
          <w:ilvl w:val="0"/>
          <w:numId w:val="1"/>
        </w:numPr>
        <w:tabs>
          <w:tab w:val="num" w:pos="360"/>
        </w:tabs>
        <w:ind w:left="360"/>
      </w:pPr>
      <w:r>
        <w:t>Qui Định</w:t>
      </w:r>
    </w:p>
    <w:p w:rsidR="00FA7C9C" w:rsidRDefault="00FA7C9C" w:rsidP="00FA7C9C">
      <w:pPr>
        <w:pStyle w:val="Rule"/>
      </w:pPr>
      <w:r>
        <w:t>QĐ2: Có 2 loại độc giả (</w:t>
      </w:r>
      <w:proofErr w:type="gramStart"/>
      <w:r>
        <w:t>X,Y</w:t>
      </w:r>
      <w:proofErr w:type="gramEnd"/>
      <w:r>
        <w:t>). Tuổi độc giả từ 18 đến 55. Thẻ có giá trị 6 tháng.</w:t>
      </w:r>
    </w:p>
    <w:p w:rsidR="00FA7C9C" w:rsidRDefault="00FA7C9C" w:rsidP="00FA7C9C">
      <w:pPr>
        <w:pStyle w:val="Dot"/>
        <w:numPr>
          <w:ilvl w:val="0"/>
          <w:numId w:val="1"/>
        </w:numPr>
        <w:tabs>
          <w:tab w:val="num" w:pos="360"/>
        </w:tabs>
        <w:ind w:left="360"/>
      </w:pPr>
      <w:r>
        <w:t>Hình vẽ</w:t>
      </w:r>
    </w:p>
    <w:p w:rsidR="00FA7C9C" w:rsidRDefault="00FA7C9C" w:rsidP="00FA7C9C">
      <w:pPr>
        <w:pStyle w:val="Picture"/>
      </w:pPr>
      <w:r>
        <w:lastRenderedPageBreak/>
        <w:drawing>
          <wp:inline distT="0" distB="0" distL="0" distR="0">
            <wp:extent cx="4062730" cy="2251710"/>
            <wp:effectExtent l="0" t="0" r="0" b="0"/>
            <wp:docPr id="44" name="Hình ảnh 44" descr="d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2730" cy="2251710"/>
                    </a:xfrm>
                    <a:prstGeom prst="rect">
                      <a:avLst/>
                    </a:prstGeom>
                    <a:noFill/>
                    <a:ln>
                      <a:noFill/>
                    </a:ln>
                  </pic:spPr>
                </pic:pic>
              </a:graphicData>
            </a:graphic>
          </wp:inline>
        </w:drawing>
      </w:r>
    </w:p>
    <w:p w:rsidR="00FA7C9C" w:rsidRDefault="00FA7C9C" w:rsidP="00FA7C9C">
      <w:pPr>
        <w:pStyle w:val="Dot"/>
        <w:numPr>
          <w:ilvl w:val="0"/>
          <w:numId w:val="1"/>
        </w:numPr>
        <w:tabs>
          <w:tab w:val="num" w:pos="360"/>
        </w:tabs>
        <w:ind w:left="360"/>
      </w:pPr>
      <w:r>
        <w:t>Các ký hiệu</w:t>
      </w:r>
    </w:p>
    <w:p w:rsidR="00FA7C9C" w:rsidRDefault="00FA7C9C" w:rsidP="00FA7C9C">
      <w:pPr>
        <w:pStyle w:val="GachDauDong"/>
      </w:pPr>
      <w:r>
        <w:t xml:space="preserve">D1: </w:t>
      </w:r>
      <w:r w:rsidRPr="00FA7C9C">
        <w:rPr>
          <w:noProof w:val="0"/>
        </w:rPr>
        <w:t>Họ Tên, Loại Độc Giả, Ngày Sinh, Địa Chỉ, Ngày Lập Thẻ.</w:t>
      </w:r>
    </w:p>
    <w:p w:rsidR="00FA7C9C" w:rsidRDefault="00FA7C9C" w:rsidP="00FA7C9C">
      <w:pPr>
        <w:pStyle w:val="GachDauDong"/>
      </w:pPr>
      <w:r>
        <w:t>D2: Không có</w:t>
      </w:r>
    </w:p>
    <w:p w:rsidR="00FA7C9C" w:rsidRDefault="00FA7C9C" w:rsidP="00FA7C9C">
      <w:pPr>
        <w:pStyle w:val="GachDauDong"/>
      </w:pPr>
      <w:r>
        <w:t>D3: Danh Sách Loại Độc Giả, Tuổi Tối Đa, Tuổi Tối Thiểu, Thời Hạn Sử Dụng.</w:t>
      </w:r>
    </w:p>
    <w:p w:rsidR="00FA7C9C" w:rsidRDefault="00FA7C9C" w:rsidP="00FA7C9C">
      <w:pPr>
        <w:pStyle w:val="GachDauDong"/>
      </w:pPr>
      <w:r>
        <w:t>D4: D1 + Ngày Hết Hạn.</w:t>
      </w:r>
    </w:p>
    <w:p w:rsidR="00FA7C9C" w:rsidRDefault="00FA7C9C" w:rsidP="00FA7C9C">
      <w:pPr>
        <w:pStyle w:val="GachDauDong"/>
      </w:pPr>
      <w:r>
        <w:t>D5: D3</w:t>
      </w:r>
    </w:p>
    <w:p w:rsidR="00FA7C9C" w:rsidRDefault="00FA7C9C" w:rsidP="00FA7C9C">
      <w:pPr>
        <w:pStyle w:val="GachDauDong"/>
      </w:pPr>
      <w:r>
        <w:t>D6: D5</w:t>
      </w:r>
    </w:p>
    <w:p w:rsidR="00FA7C9C" w:rsidRDefault="00FA7C9C" w:rsidP="00FA7C9C">
      <w:pPr>
        <w:pStyle w:val="Dot"/>
        <w:numPr>
          <w:ilvl w:val="0"/>
          <w:numId w:val="1"/>
        </w:numPr>
        <w:tabs>
          <w:tab w:val="num" w:pos="360"/>
        </w:tabs>
        <w:ind w:left="360"/>
      </w:pPr>
      <w:r>
        <w:t>Thuật toán</w:t>
      </w:r>
    </w:p>
    <w:p w:rsidR="00FA7C9C" w:rsidRDefault="00FA7C9C" w:rsidP="00FA7C9C">
      <w:pPr>
        <w:pStyle w:val="Buoc"/>
      </w:pPr>
      <w:r>
        <w:t>Nhận D1 từ người dùng.</w:t>
      </w:r>
    </w:p>
    <w:p w:rsidR="00FA7C9C" w:rsidRDefault="00FA7C9C" w:rsidP="00FA7C9C">
      <w:pPr>
        <w:pStyle w:val="Buoc"/>
        <w:numPr>
          <w:ilvl w:val="0"/>
          <w:numId w:val="14"/>
        </w:numPr>
      </w:pPr>
      <w:r>
        <w:t>Kết nối cơ sở dữ liệu.</w:t>
      </w:r>
    </w:p>
    <w:p w:rsidR="00FA7C9C" w:rsidRDefault="00FA7C9C" w:rsidP="00FA7C9C">
      <w:pPr>
        <w:pStyle w:val="Buoc"/>
        <w:numPr>
          <w:ilvl w:val="0"/>
          <w:numId w:val="14"/>
        </w:numPr>
      </w:pPr>
      <w:r>
        <w:t>Đọc D3 từ bộ nhớ phụ.</w:t>
      </w:r>
    </w:p>
    <w:p w:rsidR="00FA7C9C" w:rsidRDefault="00FA7C9C" w:rsidP="00FA7C9C">
      <w:pPr>
        <w:pStyle w:val="Buoc"/>
        <w:numPr>
          <w:ilvl w:val="0"/>
          <w:numId w:val="14"/>
        </w:numPr>
      </w:pPr>
      <w:r>
        <w:t>Kiểm tra “Loại Độc Giả” (D1) có thuộc “Danh Sách Loại Độc Giả” (D3).</w:t>
      </w:r>
    </w:p>
    <w:p w:rsidR="00FA7C9C" w:rsidRDefault="00FA7C9C" w:rsidP="00FA7C9C">
      <w:pPr>
        <w:pStyle w:val="Buoc"/>
        <w:numPr>
          <w:ilvl w:val="0"/>
          <w:numId w:val="14"/>
        </w:numPr>
      </w:pPr>
      <w:r>
        <w:t>Tính tuổi độc giả.</w:t>
      </w:r>
    </w:p>
    <w:p w:rsidR="00FA7C9C" w:rsidRDefault="00FA7C9C" w:rsidP="00FA7C9C">
      <w:pPr>
        <w:pStyle w:val="Buoc"/>
        <w:numPr>
          <w:ilvl w:val="0"/>
          <w:numId w:val="14"/>
        </w:numPr>
      </w:pPr>
      <w:r>
        <w:t>Kiểm tra qui định tuổi tối thiểu.</w:t>
      </w:r>
    </w:p>
    <w:p w:rsidR="00FA7C9C" w:rsidRDefault="00FA7C9C" w:rsidP="00FA7C9C">
      <w:pPr>
        <w:pStyle w:val="Buoc"/>
        <w:numPr>
          <w:ilvl w:val="0"/>
          <w:numId w:val="14"/>
        </w:numPr>
      </w:pPr>
      <w:r>
        <w:t>Kiểm tra qui định tuổi tối đa.</w:t>
      </w:r>
    </w:p>
    <w:p w:rsidR="00FA7C9C" w:rsidRDefault="00FA7C9C" w:rsidP="00FA7C9C">
      <w:pPr>
        <w:pStyle w:val="Buoc"/>
        <w:numPr>
          <w:ilvl w:val="0"/>
          <w:numId w:val="14"/>
        </w:numPr>
      </w:pPr>
      <w:r>
        <w:t xml:space="preserve">Nếu không thỏa tất cả các qui định trên thì tới </w:t>
      </w:r>
      <w:r>
        <w:rPr>
          <w:rFonts w:ascii="Arial" w:hAnsi="Arial"/>
        </w:rPr>
        <w:t>Bước 13.</w:t>
      </w:r>
    </w:p>
    <w:p w:rsidR="00FA7C9C" w:rsidRDefault="00FA7C9C" w:rsidP="00FA7C9C">
      <w:pPr>
        <w:pStyle w:val="Buoc"/>
        <w:numPr>
          <w:ilvl w:val="0"/>
          <w:numId w:val="14"/>
        </w:numPr>
      </w:pPr>
      <w:r>
        <w:t xml:space="preserve">Tính </w:t>
      </w:r>
      <w:r w:rsidRPr="000A6EB2">
        <w:t>Ngày Hết Hạn</w:t>
      </w:r>
      <w:r>
        <w:t>.</w:t>
      </w:r>
    </w:p>
    <w:p w:rsidR="00FA7C9C" w:rsidRDefault="00FA7C9C" w:rsidP="00FA7C9C">
      <w:pPr>
        <w:pStyle w:val="Buoc"/>
        <w:numPr>
          <w:ilvl w:val="0"/>
          <w:numId w:val="14"/>
        </w:numPr>
      </w:pPr>
      <w:r>
        <w:t>Lưu D4 xuống bộ nhớ phụ.</w:t>
      </w:r>
    </w:p>
    <w:p w:rsidR="00FA7C9C" w:rsidRDefault="00FA7C9C" w:rsidP="00FA7C9C">
      <w:pPr>
        <w:pStyle w:val="Buoc"/>
        <w:numPr>
          <w:ilvl w:val="0"/>
          <w:numId w:val="14"/>
        </w:numPr>
      </w:pPr>
      <w:r>
        <w:t>Xuất D5 ra máy in (nếu có yêu cầu).</w:t>
      </w:r>
    </w:p>
    <w:p w:rsidR="00FA7C9C" w:rsidRDefault="00FA7C9C" w:rsidP="00FA7C9C">
      <w:pPr>
        <w:pStyle w:val="Buoc"/>
        <w:numPr>
          <w:ilvl w:val="0"/>
          <w:numId w:val="14"/>
        </w:numPr>
      </w:pPr>
      <w:r>
        <w:t>Trả D6 cho người dùng.</w:t>
      </w:r>
    </w:p>
    <w:p w:rsidR="00FA7C9C" w:rsidRDefault="00FA7C9C" w:rsidP="00FA7C9C">
      <w:pPr>
        <w:pStyle w:val="Buoc"/>
        <w:numPr>
          <w:ilvl w:val="0"/>
          <w:numId w:val="14"/>
        </w:numPr>
      </w:pPr>
      <w:r>
        <w:t>Đóng kết nối cơ sở dữ liệu.</w:t>
      </w:r>
    </w:p>
    <w:p w:rsidR="00FA7C9C" w:rsidRDefault="00FA7C9C" w:rsidP="00FA7C9C">
      <w:pPr>
        <w:pStyle w:val="Buoc"/>
        <w:numPr>
          <w:ilvl w:val="0"/>
          <w:numId w:val="14"/>
        </w:numPr>
      </w:pPr>
      <w:r>
        <w:t>Kết thúc.</w:t>
      </w:r>
    </w:p>
    <w:p w:rsidR="00FA7C9C" w:rsidRPr="00FA7C9C" w:rsidRDefault="00FA7C9C" w:rsidP="00FA7C9C"/>
    <w:p w:rsidR="001B7E89" w:rsidRDefault="001B7E89" w:rsidP="00714BA5">
      <w:pPr>
        <w:pStyle w:val="u3"/>
      </w:pPr>
      <w:bookmarkStart w:id="7" w:name="_Toc96941660"/>
      <w:r>
        <w:t>SƠ ĐỒ LUỒNG DỮ LIỆU CHO YÊU CẦU TIẾP NHẬN SÁCH MỚI</w:t>
      </w:r>
      <w:bookmarkEnd w:id="7"/>
    </w:p>
    <w:p w:rsidR="001B7E89" w:rsidRDefault="001B7E89" w:rsidP="001B7E89">
      <w:pPr>
        <w:pStyle w:val="Dot"/>
        <w:numPr>
          <w:ilvl w:val="0"/>
          <w:numId w:val="1"/>
        </w:numPr>
        <w:tabs>
          <w:tab w:val="num" w:pos="360"/>
        </w:tabs>
        <w:ind w:left="360"/>
      </w:pPr>
      <w:r>
        <w:t>Biểu mẫu</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53"/>
        <w:gridCol w:w="2079"/>
        <w:gridCol w:w="1994"/>
        <w:gridCol w:w="2288"/>
      </w:tblGrid>
      <w:tr w:rsidR="001B7E89" w:rsidTr="008976B0">
        <w:trPr>
          <w:trHeight w:val="264"/>
          <w:jc w:val="center"/>
        </w:trPr>
        <w:tc>
          <w:tcPr>
            <w:tcW w:w="753" w:type="dxa"/>
          </w:tcPr>
          <w:p w:rsidR="001B7E89" w:rsidRDefault="001B7E89" w:rsidP="008976B0">
            <w:pPr>
              <w:pStyle w:val="HeaderTable"/>
            </w:pPr>
            <w:r>
              <w:t>BM3:</w:t>
            </w:r>
          </w:p>
        </w:tc>
        <w:tc>
          <w:tcPr>
            <w:tcW w:w="6361" w:type="dxa"/>
            <w:gridSpan w:val="3"/>
          </w:tcPr>
          <w:p w:rsidR="001B7E89" w:rsidRDefault="001B7E89" w:rsidP="008976B0">
            <w:pPr>
              <w:pStyle w:val="HeaderTable"/>
            </w:pPr>
            <w:r>
              <w:t>Thô</w:t>
            </w:r>
            <w:r>
              <w:rPr>
                <w:caps/>
              </w:rPr>
              <w:t xml:space="preserve"> </w:t>
            </w:r>
            <w:r>
              <w:t>ng Tin Sách</w:t>
            </w:r>
          </w:p>
        </w:tc>
      </w:tr>
      <w:tr w:rsidR="001B7E89" w:rsidTr="008976B0">
        <w:trPr>
          <w:trHeight w:val="292"/>
          <w:jc w:val="center"/>
        </w:trPr>
        <w:tc>
          <w:tcPr>
            <w:tcW w:w="2832" w:type="dxa"/>
            <w:gridSpan w:val="2"/>
            <w:vAlign w:val="center"/>
          </w:tcPr>
          <w:p w:rsidR="001B7E89" w:rsidRDefault="001B7E89" w:rsidP="008976B0">
            <w:pPr>
              <w:pStyle w:val="LeftTable"/>
              <w:tabs>
                <w:tab w:val="right" w:leader="dot" w:pos="2616"/>
              </w:tabs>
            </w:pPr>
            <w:r>
              <w:t>Tên sách:</w:t>
            </w:r>
            <w:r>
              <w:tab/>
            </w:r>
          </w:p>
        </w:tc>
        <w:tc>
          <w:tcPr>
            <w:tcW w:w="1994" w:type="dxa"/>
            <w:vAlign w:val="center"/>
          </w:tcPr>
          <w:p w:rsidR="001B7E89" w:rsidRDefault="001B7E89" w:rsidP="008976B0">
            <w:pPr>
              <w:pStyle w:val="LeftTable"/>
              <w:tabs>
                <w:tab w:val="right" w:leader="dot" w:pos="1778"/>
              </w:tabs>
            </w:pPr>
            <w:r>
              <w:t xml:space="preserve">Thể loại: </w:t>
            </w:r>
            <w:r>
              <w:tab/>
            </w:r>
          </w:p>
        </w:tc>
        <w:tc>
          <w:tcPr>
            <w:tcW w:w="2288" w:type="dxa"/>
            <w:vAlign w:val="center"/>
          </w:tcPr>
          <w:p w:rsidR="001B7E89" w:rsidRDefault="001B7E89" w:rsidP="008976B0">
            <w:pPr>
              <w:pStyle w:val="LeftTable"/>
              <w:tabs>
                <w:tab w:val="right" w:leader="dot" w:pos="2072"/>
              </w:tabs>
            </w:pPr>
            <w:r>
              <w:t xml:space="preserve">Tác giả: </w:t>
            </w:r>
            <w:r>
              <w:tab/>
            </w:r>
          </w:p>
        </w:tc>
      </w:tr>
      <w:tr w:rsidR="001B7E89" w:rsidTr="008976B0">
        <w:trPr>
          <w:trHeight w:val="307"/>
          <w:jc w:val="center"/>
        </w:trPr>
        <w:tc>
          <w:tcPr>
            <w:tcW w:w="2832" w:type="dxa"/>
            <w:gridSpan w:val="2"/>
          </w:tcPr>
          <w:p w:rsidR="001B7E89" w:rsidRDefault="001B7E89" w:rsidP="008976B0">
            <w:pPr>
              <w:pStyle w:val="LeftTable"/>
              <w:tabs>
                <w:tab w:val="right" w:leader="dot" w:pos="2616"/>
              </w:tabs>
            </w:pPr>
            <w:r>
              <w:t xml:space="preserve">Năm xuất bản: </w:t>
            </w:r>
            <w:r>
              <w:tab/>
            </w:r>
          </w:p>
        </w:tc>
        <w:tc>
          <w:tcPr>
            <w:tcW w:w="1994" w:type="dxa"/>
          </w:tcPr>
          <w:p w:rsidR="001B7E89" w:rsidRDefault="001B7E89" w:rsidP="008976B0">
            <w:pPr>
              <w:pStyle w:val="LeftTable"/>
              <w:tabs>
                <w:tab w:val="right" w:leader="dot" w:pos="1778"/>
              </w:tabs>
            </w:pPr>
            <w:r>
              <w:t xml:space="preserve">Nhà xuất bản: </w:t>
            </w:r>
            <w:r>
              <w:tab/>
            </w:r>
          </w:p>
        </w:tc>
        <w:tc>
          <w:tcPr>
            <w:tcW w:w="2288" w:type="dxa"/>
          </w:tcPr>
          <w:p w:rsidR="001B7E89" w:rsidRDefault="001B7E89" w:rsidP="008976B0">
            <w:pPr>
              <w:pStyle w:val="LeftTable"/>
              <w:tabs>
                <w:tab w:val="right" w:leader="dot" w:pos="2072"/>
              </w:tabs>
            </w:pPr>
            <w:r>
              <w:t xml:space="preserve">Ngày nhập: </w:t>
            </w:r>
            <w:r>
              <w:tab/>
            </w:r>
          </w:p>
        </w:tc>
      </w:tr>
      <w:tr w:rsidR="001B7E89" w:rsidTr="008976B0">
        <w:trPr>
          <w:trHeight w:val="307"/>
          <w:jc w:val="center"/>
        </w:trPr>
        <w:tc>
          <w:tcPr>
            <w:tcW w:w="2832" w:type="dxa"/>
            <w:gridSpan w:val="2"/>
          </w:tcPr>
          <w:p w:rsidR="001B7E89" w:rsidRDefault="001B7E89" w:rsidP="008976B0">
            <w:pPr>
              <w:pStyle w:val="LeftTable"/>
              <w:tabs>
                <w:tab w:val="right" w:leader="dot" w:pos="2616"/>
              </w:tabs>
            </w:pPr>
            <w:r>
              <w:t>Trị Giá:</w:t>
            </w:r>
            <w:r>
              <w:tab/>
            </w:r>
          </w:p>
        </w:tc>
        <w:tc>
          <w:tcPr>
            <w:tcW w:w="1994" w:type="dxa"/>
          </w:tcPr>
          <w:p w:rsidR="001B7E89" w:rsidRDefault="001B7E89" w:rsidP="008976B0">
            <w:pPr>
              <w:pStyle w:val="LeftTable"/>
              <w:tabs>
                <w:tab w:val="right" w:leader="dot" w:pos="1778"/>
              </w:tabs>
            </w:pPr>
          </w:p>
        </w:tc>
        <w:tc>
          <w:tcPr>
            <w:tcW w:w="2288" w:type="dxa"/>
          </w:tcPr>
          <w:p w:rsidR="001B7E89" w:rsidRDefault="001B7E89" w:rsidP="008976B0">
            <w:pPr>
              <w:pStyle w:val="LeftTable"/>
              <w:tabs>
                <w:tab w:val="right" w:leader="dot" w:pos="2072"/>
              </w:tabs>
            </w:pPr>
          </w:p>
        </w:tc>
      </w:tr>
    </w:tbl>
    <w:p w:rsidR="001B7E89" w:rsidRDefault="001B7E89" w:rsidP="001B7E89">
      <w:pPr>
        <w:pStyle w:val="Dot"/>
        <w:numPr>
          <w:ilvl w:val="0"/>
          <w:numId w:val="1"/>
        </w:numPr>
        <w:tabs>
          <w:tab w:val="num" w:pos="360"/>
        </w:tabs>
        <w:ind w:left="360"/>
      </w:pPr>
      <w:r>
        <w:t>Qui định</w:t>
      </w:r>
    </w:p>
    <w:p w:rsidR="001B7E89" w:rsidRDefault="001B7E89" w:rsidP="001B7E89">
      <w:pPr>
        <w:pStyle w:val="Rule"/>
      </w:pPr>
      <w:r>
        <w:t>QĐ3: Có 3 thể loại (A, B, C). Chỉ nhận các sách xuất bản trong vòng 8 năm.</w:t>
      </w:r>
    </w:p>
    <w:p w:rsidR="001B7E89" w:rsidRDefault="001B7E89" w:rsidP="001B7E89">
      <w:pPr>
        <w:pStyle w:val="Dot"/>
        <w:numPr>
          <w:ilvl w:val="0"/>
          <w:numId w:val="1"/>
        </w:numPr>
        <w:tabs>
          <w:tab w:val="num" w:pos="360"/>
        </w:tabs>
        <w:ind w:left="360"/>
      </w:pPr>
      <w:r>
        <w:t>Hình vẽ</w:t>
      </w:r>
    </w:p>
    <w:p w:rsidR="001B7E89" w:rsidRDefault="001B7E89" w:rsidP="001B7E89">
      <w:pPr>
        <w:pStyle w:val="Picture"/>
      </w:pPr>
      <w:r>
        <w:lastRenderedPageBreak/>
        <w:drawing>
          <wp:inline distT="0" distB="0" distL="0" distR="0">
            <wp:extent cx="4062730" cy="2251710"/>
            <wp:effectExtent l="0" t="0" r="0" b="0"/>
            <wp:docPr id="45" name="Hình ảnh 45" descr="df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2730" cy="2251710"/>
                    </a:xfrm>
                    <a:prstGeom prst="rect">
                      <a:avLst/>
                    </a:prstGeom>
                    <a:noFill/>
                    <a:ln>
                      <a:noFill/>
                    </a:ln>
                  </pic:spPr>
                </pic:pic>
              </a:graphicData>
            </a:graphic>
          </wp:inline>
        </w:drawing>
      </w:r>
    </w:p>
    <w:p w:rsidR="001B7E89" w:rsidRDefault="001B7E89" w:rsidP="001B7E89">
      <w:pPr>
        <w:pStyle w:val="Dot"/>
        <w:numPr>
          <w:ilvl w:val="0"/>
          <w:numId w:val="1"/>
        </w:numPr>
        <w:tabs>
          <w:tab w:val="num" w:pos="360"/>
        </w:tabs>
        <w:ind w:left="360"/>
      </w:pPr>
      <w:r>
        <w:t>Các ký hiệu</w:t>
      </w:r>
    </w:p>
    <w:p w:rsidR="001B7E89" w:rsidRDefault="001B7E89" w:rsidP="001B7E89">
      <w:pPr>
        <w:pStyle w:val="GachDauDong"/>
      </w:pPr>
      <w:r>
        <w:t>D1: Tên Sách, Tác giả, Thể Loại, Nhà Xuất Bản, Năm Xuất Bản, Ngày Nhập, Trị Giá.</w:t>
      </w:r>
    </w:p>
    <w:p w:rsidR="001B7E89" w:rsidRDefault="001B7E89" w:rsidP="001B7E89">
      <w:pPr>
        <w:pStyle w:val="GachDauDong"/>
      </w:pPr>
      <w:r>
        <w:t>D2: Không có.</w:t>
      </w:r>
    </w:p>
    <w:p w:rsidR="001B7E89" w:rsidRDefault="001B7E89" w:rsidP="001B7E89">
      <w:pPr>
        <w:pStyle w:val="GachDauDong"/>
      </w:pPr>
      <w:r>
        <w:t>D3: Danh Sách Thể Loại Sách, Qui Định Khoảng Cách Xuất Bản.</w:t>
      </w:r>
    </w:p>
    <w:p w:rsidR="001B7E89" w:rsidRDefault="001B7E89" w:rsidP="001B7E89">
      <w:pPr>
        <w:pStyle w:val="GachDauDong"/>
      </w:pPr>
      <w:r>
        <w:t>D4:  D1 + Tình Trạng Sách.</w:t>
      </w:r>
    </w:p>
    <w:p w:rsidR="001B7E89" w:rsidRDefault="001B7E89" w:rsidP="001B7E89">
      <w:pPr>
        <w:pStyle w:val="GachDauDong"/>
      </w:pPr>
      <w:r>
        <w:t>D5:  D1.</w:t>
      </w:r>
    </w:p>
    <w:p w:rsidR="001B7E89" w:rsidRDefault="001B7E89" w:rsidP="001B7E89">
      <w:pPr>
        <w:pStyle w:val="GachDauDong"/>
      </w:pPr>
      <w:r>
        <w:t>D6:  D1.</w:t>
      </w:r>
    </w:p>
    <w:p w:rsidR="001B7E89" w:rsidRDefault="001B7E89" w:rsidP="001B7E89">
      <w:pPr>
        <w:pStyle w:val="Dot"/>
        <w:numPr>
          <w:ilvl w:val="0"/>
          <w:numId w:val="1"/>
        </w:numPr>
        <w:tabs>
          <w:tab w:val="num" w:pos="360"/>
        </w:tabs>
        <w:ind w:left="648"/>
      </w:pPr>
      <w:r>
        <w:t>Thuật toán</w:t>
      </w:r>
    </w:p>
    <w:p w:rsidR="001B7E89" w:rsidRDefault="008976B0" w:rsidP="008976B0">
      <w:pPr>
        <w:pStyle w:val="Buoc"/>
        <w:numPr>
          <w:ilvl w:val="0"/>
          <w:numId w:val="0"/>
        </w:numPr>
        <w:ind w:left="360" w:hanging="360"/>
      </w:pPr>
      <w:r>
        <w:t>Bước 1:</w:t>
      </w:r>
      <w:r>
        <w:tab/>
      </w:r>
      <w:r w:rsidR="001B7E89">
        <w:t>Nhận D1 từ người dùng.</w:t>
      </w:r>
    </w:p>
    <w:p w:rsidR="001B7E89" w:rsidRDefault="008976B0" w:rsidP="008976B0">
      <w:pPr>
        <w:pStyle w:val="Buoc"/>
        <w:numPr>
          <w:ilvl w:val="0"/>
          <w:numId w:val="0"/>
        </w:numPr>
        <w:ind w:left="360" w:hanging="360"/>
      </w:pPr>
      <w:r>
        <w:t>Bước 2:</w:t>
      </w:r>
      <w:r>
        <w:tab/>
      </w:r>
      <w:r w:rsidR="001B7E89">
        <w:t>Kết nối cơ sở dữ liệu.</w:t>
      </w:r>
    </w:p>
    <w:p w:rsidR="001B7E89" w:rsidRDefault="008976B0" w:rsidP="008976B0">
      <w:pPr>
        <w:pStyle w:val="Buoc"/>
        <w:numPr>
          <w:ilvl w:val="0"/>
          <w:numId w:val="0"/>
        </w:numPr>
        <w:ind w:left="360" w:hanging="360"/>
      </w:pPr>
      <w:r>
        <w:t>Bước 3:</w:t>
      </w:r>
      <w:r>
        <w:tab/>
      </w:r>
      <w:r w:rsidR="001B7E89">
        <w:t>Đọc D3 từ bộ nhớ phụ.</w:t>
      </w:r>
    </w:p>
    <w:p w:rsidR="001B7E89" w:rsidRDefault="008976B0" w:rsidP="008976B0">
      <w:pPr>
        <w:pStyle w:val="Buoc"/>
        <w:numPr>
          <w:ilvl w:val="0"/>
          <w:numId w:val="0"/>
        </w:numPr>
        <w:ind w:left="360" w:hanging="360"/>
      </w:pPr>
      <w:r>
        <w:t>Bước 4:</w:t>
      </w:r>
      <w:r>
        <w:tab/>
      </w:r>
      <w:r w:rsidR="001B7E89">
        <w:t>Kiểm tra “Thể Loại” (D1) có thuộc “Danh Sách Thể Loại Sách” (D3).</w:t>
      </w:r>
    </w:p>
    <w:p w:rsidR="001B7E89" w:rsidRDefault="008976B0" w:rsidP="008976B0">
      <w:pPr>
        <w:pStyle w:val="Buoc"/>
        <w:numPr>
          <w:ilvl w:val="0"/>
          <w:numId w:val="0"/>
        </w:numPr>
        <w:ind w:left="360" w:hanging="360"/>
      </w:pPr>
      <w:r>
        <w:t>Bước 5:</w:t>
      </w:r>
      <w:r>
        <w:tab/>
      </w:r>
      <w:r w:rsidR="001B7E89">
        <w:t>Tính khoảng cách năm xuất bản của sách.</w:t>
      </w:r>
    </w:p>
    <w:p w:rsidR="001B7E89" w:rsidRDefault="008976B0" w:rsidP="008976B0">
      <w:pPr>
        <w:pStyle w:val="Buoc"/>
        <w:numPr>
          <w:ilvl w:val="0"/>
          <w:numId w:val="0"/>
        </w:numPr>
        <w:ind w:left="360" w:hanging="360"/>
      </w:pPr>
      <w:r>
        <w:t>Bước 6:</w:t>
      </w:r>
      <w:r>
        <w:tab/>
      </w:r>
      <w:r w:rsidR="001B7E89">
        <w:t>Kiểm tra qui định khoảng cách năm xuất bản.</w:t>
      </w:r>
    </w:p>
    <w:p w:rsidR="001B7E89" w:rsidRDefault="008976B0" w:rsidP="008976B0">
      <w:pPr>
        <w:pStyle w:val="Buoc"/>
        <w:numPr>
          <w:ilvl w:val="0"/>
          <w:numId w:val="0"/>
        </w:numPr>
        <w:ind w:left="360" w:hanging="360"/>
      </w:pPr>
      <w:r>
        <w:t>Bước 7:</w:t>
      </w:r>
      <w:r>
        <w:tab/>
      </w:r>
      <w:r w:rsidR="001B7E89">
        <w:t xml:space="preserve">Nếu không thỏa tất cả các qui định trên thì tới </w:t>
      </w:r>
      <w:r w:rsidR="001B7E89">
        <w:rPr>
          <w:rFonts w:ascii="Arial" w:hAnsi="Arial"/>
        </w:rPr>
        <w:t>Bước 13.</w:t>
      </w:r>
    </w:p>
    <w:p w:rsidR="001B7E89" w:rsidRDefault="008976B0" w:rsidP="008976B0">
      <w:pPr>
        <w:pStyle w:val="Buoc"/>
        <w:numPr>
          <w:ilvl w:val="0"/>
          <w:numId w:val="0"/>
        </w:numPr>
        <w:ind w:left="360" w:hanging="360"/>
      </w:pPr>
      <w:r>
        <w:t>Bước 8:</w:t>
      </w:r>
      <w:r>
        <w:tab/>
      </w:r>
      <w:r w:rsidR="001B7E89">
        <w:t>Đặt “Tình Trạng Sách” là rảnh.</w:t>
      </w:r>
    </w:p>
    <w:p w:rsidR="001B7E89" w:rsidRDefault="008976B0" w:rsidP="008976B0">
      <w:pPr>
        <w:pStyle w:val="Buoc"/>
        <w:numPr>
          <w:ilvl w:val="0"/>
          <w:numId w:val="0"/>
        </w:numPr>
        <w:ind w:left="360" w:hanging="360"/>
      </w:pPr>
      <w:r>
        <w:t>Bước 9:</w:t>
      </w:r>
      <w:r>
        <w:tab/>
      </w:r>
      <w:r w:rsidR="001B7E89">
        <w:t>Lưu D4 xuống bộ nhớ phụ.</w:t>
      </w:r>
    </w:p>
    <w:p w:rsidR="001B7E89" w:rsidRDefault="008976B0" w:rsidP="008976B0">
      <w:pPr>
        <w:pStyle w:val="Buoc"/>
        <w:numPr>
          <w:ilvl w:val="0"/>
          <w:numId w:val="0"/>
        </w:numPr>
        <w:ind w:left="360" w:hanging="360"/>
      </w:pPr>
      <w:r>
        <w:t>Bước 10:</w:t>
      </w:r>
      <w:r>
        <w:tab/>
      </w:r>
      <w:r w:rsidR="001B7E89">
        <w:t>Xuất D5 ra máy in (nếu có yêu cầu).</w:t>
      </w:r>
    </w:p>
    <w:p w:rsidR="001B7E89" w:rsidRDefault="008976B0" w:rsidP="008976B0">
      <w:pPr>
        <w:pStyle w:val="Buoc"/>
        <w:numPr>
          <w:ilvl w:val="0"/>
          <w:numId w:val="0"/>
        </w:numPr>
        <w:ind w:left="360" w:hanging="360"/>
      </w:pPr>
      <w:r>
        <w:t>Bước 11:</w:t>
      </w:r>
      <w:r>
        <w:tab/>
      </w:r>
      <w:r w:rsidR="001B7E89">
        <w:t>Trả D6 cho người dùng (nếu có yêu cầu).</w:t>
      </w:r>
    </w:p>
    <w:p w:rsidR="001B7E89" w:rsidRDefault="008976B0" w:rsidP="008976B0">
      <w:pPr>
        <w:pStyle w:val="Buoc"/>
        <w:numPr>
          <w:ilvl w:val="0"/>
          <w:numId w:val="0"/>
        </w:numPr>
        <w:ind w:left="360" w:hanging="360"/>
      </w:pPr>
      <w:r>
        <w:t>Bước 12:</w:t>
      </w:r>
      <w:r>
        <w:tab/>
      </w:r>
      <w:r w:rsidR="001B7E89">
        <w:t>Đóng kết nối cơ sở dữ liệu.</w:t>
      </w:r>
    </w:p>
    <w:p w:rsidR="001B7E89" w:rsidRDefault="008976B0" w:rsidP="008976B0">
      <w:pPr>
        <w:pStyle w:val="Buoc"/>
        <w:numPr>
          <w:ilvl w:val="0"/>
          <w:numId w:val="0"/>
        </w:numPr>
        <w:ind w:left="360" w:hanging="360"/>
      </w:pPr>
      <w:r>
        <w:t>Bước 13:</w:t>
      </w:r>
      <w:r>
        <w:tab/>
      </w:r>
      <w:r w:rsidR="001B7E89">
        <w:t>Kết thúc.</w:t>
      </w:r>
    </w:p>
    <w:p w:rsidR="001B7E89" w:rsidRPr="001B7E89" w:rsidRDefault="001B7E89" w:rsidP="001B7E89"/>
    <w:p w:rsidR="00DE4B33" w:rsidRDefault="00DE4B33" w:rsidP="00714BA5">
      <w:pPr>
        <w:pStyle w:val="u3"/>
      </w:pPr>
      <w:bookmarkStart w:id="8" w:name="_Toc96941661"/>
      <w:r>
        <w:t>SƠ ĐỒ LUỒNG DỮ LIỆU CHO YÊU CẦU TRA CỨU SÁCH</w:t>
      </w:r>
      <w:bookmarkEnd w:id="8"/>
    </w:p>
    <w:p w:rsidR="00DE4B33" w:rsidRDefault="00DE4B33" w:rsidP="00DE4B33">
      <w:pPr>
        <w:pStyle w:val="Dot"/>
        <w:numPr>
          <w:ilvl w:val="0"/>
          <w:numId w:val="1"/>
        </w:numPr>
        <w:tabs>
          <w:tab w:val="num" w:pos="360"/>
        </w:tabs>
        <w:ind w:left="360"/>
      </w:pPr>
      <w:r>
        <w:t>Biểu mẫu</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912"/>
        <w:gridCol w:w="1216"/>
      </w:tblGrid>
      <w:tr w:rsidR="00DE4B33" w:rsidTr="008976B0">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DE4B33" w:rsidRDefault="00DE4B33" w:rsidP="00DE4B33">
            <w:pPr>
              <w:pStyle w:val="HeaderTable"/>
            </w:pPr>
            <w:r>
              <w:t>BM4:</w:t>
            </w:r>
          </w:p>
        </w:tc>
        <w:tc>
          <w:tcPr>
            <w:tcW w:w="6251" w:type="dxa"/>
            <w:gridSpan w:val="5"/>
            <w:tcBorders>
              <w:top w:val="single" w:sz="2" w:space="0" w:color="auto"/>
              <w:left w:val="single" w:sz="2" w:space="0" w:color="auto"/>
              <w:bottom w:val="single" w:sz="2" w:space="0" w:color="auto"/>
              <w:right w:val="single" w:sz="2" w:space="0" w:color="auto"/>
            </w:tcBorders>
          </w:tcPr>
          <w:p w:rsidR="00DE4B33" w:rsidRDefault="00DE4B33" w:rsidP="00DE4B33">
            <w:pPr>
              <w:pStyle w:val="HeaderTable"/>
            </w:pPr>
            <w:r>
              <w:t>Danh Sách Sách</w:t>
            </w:r>
          </w:p>
        </w:tc>
      </w:tr>
      <w:tr w:rsidR="00DE4B33" w:rsidTr="008976B0">
        <w:trPr>
          <w:cantSplit/>
          <w:trHeight w:val="230"/>
          <w:jc w:val="center"/>
        </w:trPr>
        <w:tc>
          <w:tcPr>
            <w:tcW w:w="682" w:type="dxa"/>
            <w:tcBorders>
              <w:top w:val="nil"/>
              <w:left w:val="single" w:sz="2" w:space="0" w:color="auto"/>
              <w:bottom w:val="single" w:sz="2" w:space="0" w:color="auto"/>
              <w:right w:val="single" w:sz="2" w:space="0" w:color="auto"/>
            </w:tcBorders>
            <w:vAlign w:val="center"/>
          </w:tcPr>
          <w:p w:rsidR="00DE4B33" w:rsidRDefault="00DE4B33" w:rsidP="00DE4B33">
            <w:pPr>
              <w:pStyle w:val="HeaderTable"/>
            </w:pPr>
            <w:r>
              <w:t>STT</w:t>
            </w:r>
          </w:p>
        </w:tc>
        <w:tc>
          <w:tcPr>
            <w:tcW w:w="1026" w:type="dxa"/>
            <w:gridSpan w:val="2"/>
            <w:tcBorders>
              <w:top w:val="nil"/>
              <w:left w:val="single" w:sz="2" w:space="0" w:color="auto"/>
              <w:bottom w:val="single" w:sz="2" w:space="0" w:color="auto"/>
              <w:right w:val="single" w:sz="2" w:space="0" w:color="auto"/>
            </w:tcBorders>
            <w:vAlign w:val="center"/>
          </w:tcPr>
          <w:p w:rsidR="00DE4B33" w:rsidRDefault="00DE4B33" w:rsidP="00DE4B33">
            <w:pPr>
              <w:pStyle w:val="HeaderTable"/>
            </w:pPr>
            <w:r>
              <w:t>Mã Sách</w:t>
            </w:r>
          </w:p>
        </w:tc>
        <w:tc>
          <w:tcPr>
            <w:tcW w:w="2223" w:type="dxa"/>
            <w:tcBorders>
              <w:top w:val="nil"/>
              <w:left w:val="single" w:sz="2" w:space="0" w:color="auto"/>
              <w:bottom w:val="single" w:sz="2" w:space="0" w:color="auto"/>
              <w:right w:val="single" w:sz="2" w:space="0" w:color="auto"/>
            </w:tcBorders>
            <w:vAlign w:val="center"/>
          </w:tcPr>
          <w:p w:rsidR="00DE4B33" w:rsidRDefault="00DE4B33" w:rsidP="00DE4B33">
            <w:pPr>
              <w:pStyle w:val="HeaderTable"/>
            </w:pPr>
            <w:r>
              <w:t>Tên Sách</w:t>
            </w:r>
          </w:p>
        </w:tc>
        <w:tc>
          <w:tcPr>
            <w:tcW w:w="1026" w:type="dxa"/>
            <w:tcBorders>
              <w:top w:val="nil"/>
              <w:left w:val="single" w:sz="2" w:space="0" w:color="auto"/>
              <w:bottom w:val="single" w:sz="2" w:space="0" w:color="auto"/>
              <w:right w:val="single" w:sz="2" w:space="0" w:color="auto"/>
            </w:tcBorders>
            <w:vAlign w:val="center"/>
          </w:tcPr>
          <w:p w:rsidR="00DE4B33" w:rsidRDefault="00DE4B33" w:rsidP="00DE4B33">
            <w:pPr>
              <w:pStyle w:val="HeaderTable"/>
            </w:pPr>
            <w:r>
              <w:t>Tác Giả</w:t>
            </w:r>
          </w:p>
        </w:tc>
        <w:tc>
          <w:tcPr>
            <w:tcW w:w="912" w:type="dxa"/>
            <w:tcBorders>
              <w:top w:val="nil"/>
              <w:left w:val="single" w:sz="2" w:space="0" w:color="auto"/>
              <w:bottom w:val="single" w:sz="2" w:space="0" w:color="auto"/>
              <w:right w:val="single" w:sz="2" w:space="0" w:color="auto"/>
            </w:tcBorders>
            <w:vAlign w:val="center"/>
          </w:tcPr>
          <w:p w:rsidR="00DE4B33" w:rsidRDefault="00DE4B33" w:rsidP="00DE4B33">
            <w:pPr>
              <w:pStyle w:val="HeaderTable"/>
            </w:pPr>
            <w:r>
              <w:t>Số lượt mượn</w:t>
            </w:r>
          </w:p>
        </w:tc>
        <w:tc>
          <w:tcPr>
            <w:tcW w:w="1216" w:type="dxa"/>
            <w:tcBorders>
              <w:top w:val="nil"/>
              <w:left w:val="single" w:sz="2" w:space="0" w:color="auto"/>
              <w:bottom w:val="single" w:sz="2" w:space="0" w:color="auto"/>
              <w:right w:val="single" w:sz="2" w:space="0" w:color="auto"/>
            </w:tcBorders>
            <w:vAlign w:val="center"/>
          </w:tcPr>
          <w:p w:rsidR="00DE4B33" w:rsidRDefault="00DE4B33" w:rsidP="00DE4B33">
            <w:pPr>
              <w:pStyle w:val="HeaderTable"/>
            </w:pPr>
            <w:r>
              <w:t>Tình Trạng</w:t>
            </w: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p>
        </w:tc>
        <w:tc>
          <w:tcPr>
            <w:tcW w:w="912" w:type="dxa"/>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p>
        </w:tc>
        <w:tc>
          <w:tcPr>
            <w:tcW w:w="912" w:type="dxa"/>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rsidR="00DE4B33" w:rsidRDefault="00DE4B33" w:rsidP="00DE4B33">
            <w:pPr>
              <w:pStyle w:val="Table"/>
            </w:pPr>
          </w:p>
        </w:tc>
      </w:tr>
    </w:tbl>
    <w:p w:rsidR="00DE4B33" w:rsidRDefault="00DE4B33" w:rsidP="00DE4B33">
      <w:pPr>
        <w:pStyle w:val="Dot"/>
        <w:numPr>
          <w:ilvl w:val="0"/>
          <w:numId w:val="1"/>
        </w:numPr>
        <w:tabs>
          <w:tab w:val="num" w:pos="360"/>
        </w:tabs>
        <w:ind w:left="360"/>
      </w:pPr>
      <w:r>
        <w:t>Qui định</w:t>
      </w:r>
    </w:p>
    <w:p w:rsidR="00DE4B33" w:rsidRDefault="00DE4B33" w:rsidP="00DE4B33">
      <w:r>
        <w:t>Không có</w:t>
      </w:r>
    </w:p>
    <w:p w:rsidR="00DE4B33" w:rsidRDefault="00DE4B33" w:rsidP="00DE4B33">
      <w:pPr>
        <w:pStyle w:val="Dot"/>
        <w:numPr>
          <w:ilvl w:val="0"/>
          <w:numId w:val="1"/>
        </w:numPr>
        <w:tabs>
          <w:tab w:val="num" w:pos="360"/>
        </w:tabs>
        <w:ind w:left="360"/>
      </w:pPr>
      <w:r>
        <w:t>Hình vẽ</w:t>
      </w:r>
    </w:p>
    <w:p w:rsidR="00DE4B33" w:rsidRDefault="00DE4B33" w:rsidP="00DE4B33">
      <w:pPr>
        <w:pStyle w:val="Picture"/>
      </w:pPr>
      <w:r w:rsidRPr="00187545">
        <w:lastRenderedPageBreak/>
        <w:drawing>
          <wp:inline distT="0" distB="0" distL="0" distR="0">
            <wp:extent cx="4062730" cy="2251710"/>
            <wp:effectExtent l="0" t="0" r="0" b="0"/>
            <wp:docPr id="46" name="Hình ảnh 46" descr="df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d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730" cy="2251710"/>
                    </a:xfrm>
                    <a:prstGeom prst="rect">
                      <a:avLst/>
                    </a:prstGeom>
                    <a:noFill/>
                    <a:ln>
                      <a:noFill/>
                    </a:ln>
                  </pic:spPr>
                </pic:pic>
              </a:graphicData>
            </a:graphic>
          </wp:inline>
        </w:drawing>
      </w:r>
    </w:p>
    <w:p w:rsidR="00DE4B33" w:rsidRDefault="00DE4B33" w:rsidP="00DE4B33">
      <w:pPr>
        <w:pStyle w:val="Dot"/>
        <w:numPr>
          <w:ilvl w:val="0"/>
          <w:numId w:val="1"/>
        </w:numPr>
        <w:tabs>
          <w:tab w:val="num" w:pos="360"/>
        </w:tabs>
        <w:ind w:left="360"/>
      </w:pPr>
      <w:r>
        <w:t>Các ký hiệu</w:t>
      </w:r>
    </w:p>
    <w:p w:rsidR="00DE4B33" w:rsidRDefault="00DE4B33" w:rsidP="00DE4B33">
      <w:pPr>
        <w:pStyle w:val="GachDauDong"/>
      </w:pPr>
      <w:r>
        <w:t xml:space="preserve">D1:  Thông tin về đối tượng sách muốn tìm (ít nhất là một trong các thông tin sau): Mã sách, tên sách, thể loại, tác giả, năm xuất bản, nhà xuất bản, ngày nhập, trị giá, người tiếp nhận, tình trạng sách,…. </w:t>
      </w:r>
    </w:p>
    <w:p w:rsidR="00DE4B33" w:rsidRDefault="00DE4B33" w:rsidP="00DE4B33">
      <w:pPr>
        <w:pStyle w:val="GachDauDong"/>
      </w:pPr>
      <w:r>
        <w:t>D2: Không có</w:t>
      </w:r>
    </w:p>
    <w:p w:rsidR="00DE4B33" w:rsidRDefault="00DE4B33" w:rsidP="00DE4B33">
      <w:pPr>
        <w:pStyle w:val="GachDauDong"/>
      </w:pPr>
      <w:r>
        <w:t>D3: Danh sách các quyển sách thỏa mãn tiêu chuẩn tra cứu cùng với thông tin chi tiết liên quan: Mã sách, tên sách, thể loại, tác giả, năm xuất bản, nhà xuất bản, ngày nhập, trị giá, người tiếp nhận, tình trạng sách.</w:t>
      </w:r>
    </w:p>
    <w:p w:rsidR="00DE4B33" w:rsidRDefault="00DE4B33" w:rsidP="00DE4B33">
      <w:pPr>
        <w:pStyle w:val="GachDauDong"/>
      </w:pPr>
      <w:r>
        <w:t>D4: Không có</w:t>
      </w:r>
    </w:p>
    <w:p w:rsidR="00DE4B33" w:rsidRDefault="00DE4B33" w:rsidP="00DE4B33">
      <w:pPr>
        <w:pStyle w:val="GachDauDong"/>
      </w:pPr>
      <w:r>
        <w:t>D5: D3</w:t>
      </w:r>
    </w:p>
    <w:p w:rsidR="00DE4B33" w:rsidRDefault="00DE4B33" w:rsidP="00DE4B33">
      <w:pPr>
        <w:pStyle w:val="GachDauDong"/>
      </w:pPr>
      <w:r>
        <w:t>D6: D5</w:t>
      </w:r>
    </w:p>
    <w:p w:rsidR="00DE4B33" w:rsidRDefault="00DE4B33" w:rsidP="00DE4B33">
      <w:pPr>
        <w:pStyle w:val="Dot"/>
        <w:numPr>
          <w:ilvl w:val="0"/>
          <w:numId w:val="1"/>
        </w:numPr>
        <w:tabs>
          <w:tab w:val="num" w:pos="360"/>
        </w:tabs>
        <w:ind w:left="360"/>
      </w:pPr>
      <w:r>
        <w:t>Thuật toán</w:t>
      </w:r>
    </w:p>
    <w:p w:rsidR="00DE4B33" w:rsidRDefault="008976B0" w:rsidP="008976B0">
      <w:pPr>
        <w:pStyle w:val="Buoc"/>
        <w:numPr>
          <w:ilvl w:val="0"/>
          <w:numId w:val="0"/>
        </w:numPr>
      </w:pPr>
      <w:r>
        <w:t>Bước 1:</w:t>
      </w:r>
      <w:r>
        <w:tab/>
      </w:r>
      <w:r w:rsidR="00DE4B33">
        <w:t>Nhận D1 từ người dùng.</w:t>
      </w:r>
    </w:p>
    <w:p w:rsidR="00DE4B33" w:rsidRDefault="008976B0" w:rsidP="008976B0">
      <w:pPr>
        <w:pStyle w:val="Buoc"/>
        <w:numPr>
          <w:ilvl w:val="0"/>
          <w:numId w:val="0"/>
        </w:numPr>
        <w:ind w:left="360" w:hanging="360"/>
      </w:pPr>
      <w:r>
        <w:t>Bước 2:</w:t>
      </w:r>
      <w:r>
        <w:tab/>
      </w:r>
      <w:r w:rsidR="00DE4B33">
        <w:t>Kết nối cơ sở dữ liệu.</w:t>
      </w:r>
    </w:p>
    <w:p w:rsidR="00DE4B33" w:rsidRDefault="008976B0" w:rsidP="008976B0">
      <w:pPr>
        <w:pStyle w:val="Buoc"/>
        <w:numPr>
          <w:ilvl w:val="0"/>
          <w:numId w:val="0"/>
        </w:numPr>
        <w:ind w:left="360" w:hanging="360"/>
      </w:pPr>
      <w:r>
        <w:t>Bước 3:</w:t>
      </w:r>
      <w:r>
        <w:tab/>
      </w:r>
      <w:r w:rsidR="00DE4B33">
        <w:t>Đọc D3 từ bộ nhớ phụ.</w:t>
      </w:r>
    </w:p>
    <w:p w:rsidR="00DE4B33" w:rsidRDefault="008976B0" w:rsidP="008976B0">
      <w:pPr>
        <w:pStyle w:val="Buoc"/>
        <w:numPr>
          <w:ilvl w:val="0"/>
          <w:numId w:val="0"/>
        </w:numPr>
        <w:ind w:left="360" w:hanging="360"/>
      </w:pPr>
      <w:r>
        <w:t>Bước 4:</w:t>
      </w:r>
      <w:r>
        <w:tab/>
      </w:r>
      <w:r w:rsidR="00DE4B33">
        <w:t>Xuất D5 ra máy in.</w:t>
      </w:r>
    </w:p>
    <w:p w:rsidR="00DE4B33" w:rsidRDefault="008976B0" w:rsidP="008976B0">
      <w:pPr>
        <w:pStyle w:val="Buoc"/>
        <w:numPr>
          <w:ilvl w:val="0"/>
          <w:numId w:val="0"/>
        </w:numPr>
        <w:ind w:left="360" w:hanging="360"/>
      </w:pPr>
      <w:r>
        <w:t>Bước 5:</w:t>
      </w:r>
      <w:r>
        <w:tab/>
      </w:r>
      <w:r w:rsidR="00DE4B33">
        <w:t>Trả D6 cho người dùng.</w:t>
      </w:r>
    </w:p>
    <w:p w:rsidR="00DE4B33" w:rsidRDefault="008976B0" w:rsidP="008976B0">
      <w:pPr>
        <w:pStyle w:val="Buoc"/>
        <w:numPr>
          <w:ilvl w:val="0"/>
          <w:numId w:val="0"/>
        </w:numPr>
        <w:ind w:left="360" w:hanging="360"/>
      </w:pPr>
      <w:r>
        <w:t>Bước 6:</w:t>
      </w:r>
      <w:r>
        <w:tab/>
      </w:r>
      <w:r w:rsidR="00DE4B33">
        <w:t>Đóng kết nối cơ sở dữ liệu.</w:t>
      </w:r>
    </w:p>
    <w:p w:rsidR="00DE4B33" w:rsidRDefault="008976B0" w:rsidP="008976B0">
      <w:pPr>
        <w:pStyle w:val="Buoc"/>
        <w:numPr>
          <w:ilvl w:val="0"/>
          <w:numId w:val="0"/>
        </w:numPr>
        <w:ind w:left="360" w:hanging="360"/>
      </w:pPr>
      <w:r>
        <w:t>Bước 7:</w:t>
      </w:r>
      <w:r>
        <w:tab/>
      </w:r>
      <w:r w:rsidR="00DE4B33">
        <w:t>Kết thúc.</w:t>
      </w:r>
    </w:p>
    <w:p w:rsidR="00DE4B33" w:rsidRDefault="00DE4B33" w:rsidP="00714BA5">
      <w:pPr>
        <w:pStyle w:val="u3"/>
      </w:pPr>
      <w:bookmarkStart w:id="9" w:name="_Toc96941662"/>
      <w:r>
        <w:t>SƠ ĐỒ LUỒNG DỮ LIỆU CHO YÊU CẦU CHO MƯỢN SÁCH</w:t>
      </w:r>
      <w:bookmarkEnd w:id="9"/>
    </w:p>
    <w:p w:rsidR="00DE4B33" w:rsidRDefault="00DE4B33" w:rsidP="00DE4B33">
      <w:pPr>
        <w:pStyle w:val="Dot"/>
        <w:numPr>
          <w:ilvl w:val="0"/>
          <w:numId w:val="1"/>
        </w:numPr>
        <w:tabs>
          <w:tab w:val="num" w:pos="360"/>
        </w:tabs>
        <w:ind w:left="360"/>
      </w:pPr>
      <w:r>
        <w:t>Biểu mẫu</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834"/>
        <w:gridCol w:w="389"/>
        <w:gridCol w:w="1026"/>
        <w:gridCol w:w="2128"/>
      </w:tblGrid>
      <w:tr w:rsidR="00DE4B33" w:rsidTr="008976B0">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DE4B33" w:rsidRDefault="00DE4B33" w:rsidP="008976B0">
            <w:pPr>
              <w:pStyle w:val="HeaderTable"/>
            </w:pPr>
            <w:r>
              <w:t>BM5:</w:t>
            </w:r>
          </w:p>
        </w:tc>
        <w:tc>
          <w:tcPr>
            <w:tcW w:w="6251" w:type="dxa"/>
            <w:gridSpan w:val="5"/>
            <w:tcBorders>
              <w:top w:val="single" w:sz="2" w:space="0" w:color="auto"/>
              <w:left w:val="single" w:sz="2" w:space="0" w:color="auto"/>
              <w:bottom w:val="single" w:sz="2" w:space="0" w:color="auto"/>
              <w:right w:val="single" w:sz="2" w:space="0" w:color="auto"/>
            </w:tcBorders>
          </w:tcPr>
          <w:p w:rsidR="00DE4B33" w:rsidRDefault="00DE4B33" w:rsidP="008976B0">
            <w:pPr>
              <w:pStyle w:val="HeaderTable"/>
            </w:pPr>
            <w:r>
              <w:t>Phiếu Mượn Sách</w:t>
            </w:r>
          </w:p>
        </w:tc>
      </w:tr>
      <w:tr w:rsidR="00DE4B33" w:rsidTr="008976B0">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DE4B33" w:rsidRDefault="00DE4B33" w:rsidP="008976B0">
            <w:pPr>
              <w:pStyle w:val="LeftTable"/>
              <w:tabs>
                <w:tab w:val="right" w:leader="dot" w:pos="3326"/>
              </w:tabs>
            </w:pPr>
            <w:r>
              <w:t>Họ tên độc giả:</w:t>
            </w:r>
            <w:r>
              <w:tab/>
            </w:r>
          </w:p>
        </w:tc>
        <w:tc>
          <w:tcPr>
            <w:tcW w:w="3543" w:type="dxa"/>
            <w:gridSpan w:val="3"/>
            <w:tcBorders>
              <w:top w:val="nil"/>
              <w:left w:val="single" w:sz="2" w:space="0" w:color="auto"/>
              <w:bottom w:val="single" w:sz="2" w:space="0" w:color="auto"/>
              <w:right w:val="single" w:sz="2" w:space="0" w:color="auto"/>
            </w:tcBorders>
            <w:vAlign w:val="center"/>
          </w:tcPr>
          <w:p w:rsidR="00DE4B33" w:rsidRDefault="00DE4B33" w:rsidP="008976B0">
            <w:pPr>
              <w:pStyle w:val="LeftTable"/>
              <w:tabs>
                <w:tab w:val="right" w:leader="dot" w:pos="3326"/>
              </w:tabs>
            </w:pPr>
            <w:r>
              <w:t>Ngày mượn:</w:t>
            </w:r>
            <w:r>
              <w:tab/>
            </w: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HeaderTable"/>
            </w:pPr>
            <w:r>
              <w:t>Mã Sách</w:t>
            </w:r>
          </w:p>
        </w:tc>
        <w:tc>
          <w:tcPr>
            <w:tcW w:w="2223" w:type="dxa"/>
            <w:gridSpan w:val="2"/>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HeaderTable"/>
            </w:pPr>
            <w:r>
              <w:t>Tên Sách</w:t>
            </w:r>
          </w:p>
        </w:tc>
        <w:tc>
          <w:tcPr>
            <w:tcW w:w="1026"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HeaderTable"/>
            </w:pPr>
            <w:r>
              <w:t>Thể Loại</w:t>
            </w:r>
          </w:p>
        </w:tc>
        <w:tc>
          <w:tcPr>
            <w:tcW w:w="2128"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HeaderTable"/>
            </w:pPr>
            <w:r>
              <w:t>Tác Giả</w:t>
            </w: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p>
        </w:tc>
        <w:tc>
          <w:tcPr>
            <w:tcW w:w="2223" w:type="dxa"/>
            <w:gridSpan w:val="2"/>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p>
        </w:tc>
        <w:tc>
          <w:tcPr>
            <w:tcW w:w="2223" w:type="dxa"/>
            <w:gridSpan w:val="2"/>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p>
        </w:tc>
      </w:tr>
    </w:tbl>
    <w:p w:rsidR="00DE4B33" w:rsidRDefault="00DE4B33" w:rsidP="00DE4B33">
      <w:pPr>
        <w:pStyle w:val="Dot"/>
        <w:numPr>
          <w:ilvl w:val="0"/>
          <w:numId w:val="1"/>
        </w:numPr>
        <w:tabs>
          <w:tab w:val="num" w:pos="360"/>
        </w:tabs>
        <w:ind w:left="360"/>
      </w:pPr>
      <w:r>
        <w:t>Qui định</w:t>
      </w:r>
    </w:p>
    <w:p w:rsidR="00DE4B33" w:rsidRDefault="00DE4B33" w:rsidP="00DE4B33">
      <w:pPr>
        <w:pStyle w:val="Rule"/>
      </w:pPr>
      <w:r>
        <w:t>QĐ5: Chỉ cho mượn với thẻ còn hạn, không có sách mượn quá hạn, và sách không có người đang mượn. Mỗi độc giả mượn tối đa 5 quyển sách trong 4 ngày.</w:t>
      </w:r>
    </w:p>
    <w:p w:rsidR="00DE4B33" w:rsidRDefault="00DE4B33" w:rsidP="00DE4B33">
      <w:pPr>
        <w:pStyle w:val="Dot"/>
        <w:numPr>
          <w:ilvl w:val="0"/>
          <w:numId w:val="1"/>
        </w:numPr>
        <w:tabs>
          <w:tab w:val="num" w:pos="360"/>
        </w:tabs>
        <w:ind w:left="360"/>
      </w:pPr>
      <w:r>
        <w:t>Hình vẽ</w:t>
      </w:r>
    </w:p>
    <w:p w:rsidR="00DE4B33" w:rsidRDefault="00DE4B33" w:rsidP="00DE4B33">
      <w:pPr>
        <w:pStyle w:val="Picture"/>
      </w:pPr>
      <w:r>
        <w:lastRenderedPageBreak/>
        <w:drawing>
          <wp:inline distT="0" distB="0" distL="0" distR="0">
            <wp:extent cx="4062730" cy="2251710"/>
            <wp:effectExtent l="0" t="0" r="0" b="0"/>
            <wp:docPr id="47" name="Hình ảnh 47" descr="df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d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2730" cy="2251710"/>
                    </a:xfrm>
                    <a:prstGeom prst="rect">
                      <a:avLst/>
                    </a:prstGeom>
                    <a:noFill/>
                    <a:ln>
                      <a:noFill/>
                    </a:ln>
                  </pic:spPr>
                </pic:pic>
              </a:graphicData>
            </a:graphic>
          </wp:inline>
        </w:drawing>
      </w:r>
    </w:p>
    <w:p w:rsidR="00DE4B33" w:rsidRDefault="00DE4B33" w:rsidP="00DE4B33">
      <w:pPr>
        <w:pStyle w:val="Dot"/>
        <w:numPr>
          <w:ilvl w:val="0"/>
          <w:numId w:val="1"/>
        </w:numPr>
        <w:tabs>
          <w:tab w:val="num" w:pos="360"/>
        </w:tabs>
        <w:ind w:left="360"/>
      </w:pPr>
      <w:r>
        <w:t>Các ký hiệu</w:t>
      </w:r>
    </w:p>
    <w:p w:rsidR="00DE4B33" w:rsidRDefault="00DE4B33" w:rsidP="00DE4B33">
      <w:pPr>
        <w:pStyle w:val="GachDauDong"/>
      </w:pPr>
      <w:r w:rsidRPr="00715432">
        <w:t xml:space="preserve">D1: </w:t>
      </w:r>
      <w:r>
        <w:t>Họ tên độc giả, ngày mượn, danh sách các sách mượn cùng với các thông tin chi tiết liên quan (mã sách, tên sách, thể loại, tác giả).</w:t>
      </w:r>
    </w:p>
    <w:p w:rsidR="00DE4B33" w:rsidRDefault="00DE4B33" w:rsidP="00DE4B33">
      <w:pPr>
        <w:pStyle w:val="GachDauDong"/>
      </w:pPr>
      <w:r>
        <w:t>D2: Không có</w:t>
      </w:r>
    </w:p>
    <w:p w:rsidR="00DE4B33" w:rsidRDefault="00DE4B33" w:rsidP="00DE4B33">
      <w:pPr>
        <w:pStyle w:val="GachDauDong"/>
      </w:pPr>
      <w:r>
        <w:t>D3: Ngày hết hạn của thẻ độc giả, tình trạng của những quyển sách độc giả muốn mượn, số lượng sách độc giả đang mượn, danh sách các sách đang mượn, số lượng sách mượn tối đa, số ngày mượn tối đa.</w:t>
      </w:r>
    </w:p>
    <w:p w:rsidR="00DE4B33" w:rsidRDefault="00DE4B33" w:rsidP="00DE4B33">
      <w:pPr>
        <w:pStyle w:val="GachDauDong"/>
      </w:pPr>
      <w:r>
        <w:t>D4:  D1 + tình trạng sách (mới) của các quyển sách độc giả mượn. + số lượng sách độc giả đang mượn (mới).</w:t>
      </w:r>
    </w:p>
    <w:p w:rsidR="00DE4B33" w:rsidRDefault="00DE4B33" w:rsidP="00DE4B33">
      <w:pPr>
        <w:pStyle w:val="GachDauDong"/>
      </w:pPr>
      <w:r>
        <w:t>D5: D1</w:t>
      </w:r>
    </w:p>
    <w:p w:rsidR="00DE4B33" w:rsidRDefault="00DE4B33" w:rsidP="00DE4B33">
      <w:pPr>
        <w:pStyle w:val="GachDauDong"/>
      </w:pPr>
      <w:r>
        <w:t>D6: Không có.</w:t>
      </w:r>
    </w:p>
    <w:p w:rsidR="00DE4B33" w:rsidRDefault="00DE4B33" w:rsidP="00DE4B33">
      <w:pPr>
        <w:pStyle w:val="Dot"/>
        <w:numPr>
          <w:ilvl w:val="0"/>
          <w:numId w:val="1"/>
        </w:numPr>
        <w:tabs>
          <w:tab w:val="num" w:pos="360"/>
        </w:tabs>
        <w:ind w:left="360"/>
      </w:pPr>
      <w:r>
        <w:t>Thuật toán</w:t>
      </w:r>
    </w:p>
    <w:p w:rsidR="00DE4B33" w:rsidRDefault="008976B0" w:rsidP="008976B0">
      <w:pPr>
        <w:pStyle w:val="Buoc"/>
        <w:numPr>
          <w:ilvl w:val="0"/>
          <w:numId w:val="0"/>
        </w:numPr>
      </w:pPr>
      <w:r>
        <w:t>Bước 1:</w:t>
      </w:r>
      <w:r>
        <w:tab/>
      </w:r>
      <w:r w:rsidR="00DE4B33">
        <w:t>Nhận D1 từ người dùng.</w:t>
      </w:r>
    </w:p>
    <w:p w:rsidR="00DE4B33" w:rsidRDefault="008976B0" w:rsidP="008976B0">
      <w:pPr>
        <w:pStyle w:val="Buoc"/>
        <w:numPr>
          <w:ilvl w:val="0"/>
          <w:numId w:val="0"/>
        </w:numPr>
        <w:ind w:left="360" w:hanging="360"/>
      </w:pPr>
      <w:r>
        <w:t>Bước 2:</w:t>
      </w:r>
      <w:r>
        <w:tab/>
      </w:r>
      <w:r w:rsidR="00DE4B33">
        <w:t>Kết nối cơ sở dữ liệu.</w:t>
      </w:r>
    </w:p>
    <w:p w:rsidR="00DE4B33" w:rsidRDefault="008976B0" w:rsidP="008976B0">
      <w:pPr>
        <w:pStyle w:val="Buoc"/>
        <w:numPr>
          <w:ilvl w:val="0"/>
          <w:numId w:val="0"/>
        </w:numPr>
        <w:ind w:left="360" w:hanging="360"/>
      </w:pPr>
      <w:r>
        <w:t>Bước 3:</w:t>
      </w:r>
      <w:r>
        <w:tab/>
      </w:r>
      <w:r w:rsidR="00DE4B33">
        <w:t>Đọc D3 từ bộ nhớ phụ.</w:t>
      </w:r>
    </w:p>
    <w:p w:rsidR="00DE4B33" w:rsidRDefault="008976B0" w:rsidP="008976B0">
      <w:pPr>
        <w:pStyle w:val="Buoc"/>
        <w:numPr>
          <w:ilvl w:val="0"/>
          <w:numId w:val="0"/>
        </w:numPr>
        <w:ind w:left="360" w:hanging="360"/>
      </w:pPr>
      <w:r>
        <w:t>Bước 4:</w:t>
      </w:r>
      <w:r>
        <w:tab/>
      </w:r>
      <w:r w:rsidR="00DE4B33">
        <w:t>Kiểm tra thẻ còn hạn.</w:t>
      </w:r>
    </w:p>
    <w:p w:rsidR="00DE4B33" w:rsidRDefault="008976B0" w:rsidP="008976B0">
      <w:pPr>
        <w:pStyle w:val="Buoc"/>
        <w:numPr>
          <w:ilvl w:val="0"/>
          <w:numId w:val="0"/>
        </w:numPr>
        <w:ind w:left="360" w:hanging="360"/>
      </w:pPr>
      <w:r>
        <w:t>Bước 5:</w:t>
      </w:r>
      <w:r>
        <w:tab/>
      </w:r>
      <w:r w:rsidR="00DE4B33">
        <w:t>Tính số ngày mượn của từng đầu sách độc giả đang mượn.</w:t>
      </w:r>
    </w:p>
    <w:p w:rsidR="00DE4B33" w:rsidRDefault="008976B0" w:rsidP="008976B0">
      <w:pPr>
        <w:pStyle w:val="Buoc"/>
        <w:numPr>
          <w:ilvl w:val="0"/>
          <w:numId w:val="0"/>
        </w:numPr>
        <w:ind w:left="360" w:hanging="360"/>
      </w:pPr>
      <w:r>
        <w:t>Bước 6:</w:t>
      </w:r>
      <w:r>
        <w:tab/>
      </w:r>
      <w:r w:rsidR="00DE4B33">
        <w:t>Đếm số lượng sách mượn quá hạn.</w:t>
      </w:r>
    </w:p>
    <w:p w:rsidR="00DE4B33" w:rsidRDefault="008976B0" w:rsidP="008976B0">
      <w:pPr>
        <w:pStyle w:val="Buoc"/>
        <w:numPr>
          <w:ilvl w:val="0"/>
          <w:numId w:val="0"/>
        </w:numPr>
        <w:ind w:left="360" w:hanging="360"/>
      </w:pPr>
      <w:r>
        <w:t>Bước 7:</w:t>
      </w:r>
      <w:r>
        <w:tab/>
      </w:r>
      <w:r w:rsidR="00DE4B33">
        <w:t>Kiểm tra qui định sách mượn quá hạn.</w:t>
      </w:r>
    </w:p>
    <w:p w:rsidR="00DE4B33" w:rsidRDefault="008976B0" w:rsidP="008976B0">
      <w:pPr>
        <w:pStyle w:val="Buoc"/>
        <w:numPr>
          <w:ilvl w:val="0"/>
          <w:numId w:val="0"/>
        </w:numPr>
        <w:ind w:left="360" w:hanging="360"/>
      </w:pPr>
      <w:r>
        <w:t>Bước 8:</w:t>
      </w:r>
      <w:r>
        <w:tab/>
      </w:r>
      <w:r w:rsidR="00DE4B33">
        <w:t>Kiểm tra tình trạng của những quyển sách độc giả muốn mượn.</w:t>
      </w:r>
    </w:p>
    <w:p w:rsidR="00DE4B33" w:rsidRDefault="008976B0" w:rsidP="008976B0">
      <w:pPr>
        <w:pStyle w:val="Buoc"/>
        <w:numPr>
          <w:ilvl w:val="0"/>
          <w:numId w:val="0"/>
        </w:numPr>
        <w:ind w:left="360" w:hanging="360"/>
      </w:pPr>
      <w:r>
        <w:t>Bước 9:</w:t>
      </w:r>
      <w:r>
        <w:tab/>
      </w:r>
      <w:r w:rsidR="00DE4B33">
        <w:t>Tính số lượng sách độc giả đang mượn (mới).</w:t>
      </w:r>
    </w:p>
    <w:p w:rsidR="00DE4B33" w:rsidRDefault="008976B0" w:rsidP="008976B0">
      <w:pPr>
        <w:pStyle w:val="Buoc"/>
        <w:numPr>
          <w:ilvl w:val="0"/>
          <w:numId w:val="0"/>
        </w:numPr>
        <w:ind w:left="360" w:hanging="360"/>
      </w:pPr>
      <w:r>
        <w:t>Bước 10:</w:t>
      </w:r>
      <w:r>
        <w:tab/>
      </w:r>
      <w:r w:rsidR="00DE4B33">
        <w:t>Kiểm tra qui định số lượng sách mượn.</w:t>
      </w:r>
    </w:p>
    <w:p w:rsidR="00DE4B33" w:rsidRDefault="008976B0" w:rsidP="008976B0">
      <w:pPr>
        <w:pStyle w:val="Buoc"/>
        <w:numPr>
          <w:ilvl w:val="0"/>
          <w:numId w:val="0"/>
        </w:numPr>
        <w:ind w:left="360" w:hanging="360"/>
      </w:pPr>
      <w:r>
        <w:t>Bước 11:</w:t>
      </w:r>
      <w:r>
        <w:tab/>
      </w:r>
      <w:r w:rsidR="00DE4B33">
        <w:t xml:space="preserve">Nếu không thỏa mãn tất cả các qui định trên thì tới </w:t>
      </w:r>
      <w:r w:rsidR="00DE4B33">
        <w:rPr>
          <w:rFonts w:ascii="Arial" w:hAnsi="Arial"/>
        </w:rPr>
        <w:t>Bước 16.</w:t>
      </w:r>
    </w:p>
    <w:p w:rsidR="00DE4B33" w:rsidRDefault="008976B0" w:rsidP="008976B0">
      <w:pPr>
        <w:pStyle w:val="Buoc"/>
        <w:numPr>
          <w:ilvl w:val="0"/>
          <w:numId w:val="0"/>
        </w:numPr>
        <w:ind w:left="360" w:hanging="360"/>
      </w:pPr>
      <w:r>
        <w:t>Bước 12:</w:t>
      </w:r>
      <w:r>
        <w:tab/>
        <w:t>C</w:t>
      </w:r>
      <w:r w:rsidR="00DE4B33">
        <w:t>ập nhật tình trạng sách của các quyển sách độc giả mượn.</w:t>
      </w:r>
    </w:p>
    <w:p w:rsidR="00DE4B33" w:rsidRDefault="008976B0" w:rsidP="008976B0">
      <w:pPr>
        <w:pStyle w:val="Buoc"/>
        <w:numPr>
          <w:ilvl w:val="0"/>
          <w:numId w:val="0"/>
        </w:numPr>
        <w:ind w:left="360" w:hanging="360"/>
      </w:pPr>
      <w:r>
        <w:t>Bước 13:</w:t>
      </w:r>
      <w:r>
        <w:tab/>
      </w:r>
      <w:r w:rsidR="00DE4B33">
        <w:t>Cập nhật số lượng sách mượn.</w:t>
      </w:r>
    </w:p>
    <w:p w:rsidR="00DE4B33" w:rsidRDefault="008976B0" w:rsidP="008976B0">
      <w:pPr>
        <w:pStyle w:val="Buoc"/>
        <w:numPr>
          <w:ilvl w:val="0"/>
          <w:numId w:val="0"/>
        </w:numPr>
        <w:ind w:left="360" w:hanging="360"/>
      </w:pPr>
      <w:r>
        <w:t>Bước 14:</w:t>
      </w:r>
      <w:r>
        <w:tab/>
      </w:r>
      <w:r w:rsidR="00DE4B33">
        <w:t>Lưu D4 xuống bộ nhớ phụ.</w:t>
      </w:r>
    </w:p>
    <w:p w:rsidR="00DE4B33" w:rsidRDefault="008976B0" w:rsidP="008976B0">
      <w:pPr>
        <w:pStyle w:val="Buoc"/>
        <w:numPr>
          <w:ilvl w:val="0"/>
          <w:numId w:val="0"/>
        </w:numPr>
        <w:ind w:left="360" w:hanging="360"/>
      </w:pPr>
      <w:r>
        <w:t>Bước 15:</w:t>
      </w:r>
      <w:r>
        <w:tab/>
      </w:r>
      <w:r w:rsidR="00DE4B33">
        <w:t>Xuất D5 ra máy in (nếu có yêu cầu).</w:t>
      </w:r>
    </w:p>
    <w:p w:rsidR="00DE4B33" w:rsidRDefault="008976B0" w:rsidP="008976B0">
      <w:pPr>
        <w:pStyle w:val="Buoc"/>
        <w:numPr>
          <w:ilvl w:val="0"/>
          <w:numId w:val="0"/>
        </w:numPr>
        <w:ind w:left="360" w:hanging="360"/>
      </w:pPr>
      <w:r>
        <w:t>Bước 16:</w:t>
      </w:r>
      <w:r>
        <w:tab/>
      </w:r>
      <w:r w:rsidR="00DE4B33">
        <w:t>Đóng kết nối cơ sở dữ liệu.</w:t>
      </w:r>
    </w:p>
    <w:p w:rsidR="00DE4B33" w:rsidRDefault="008976B0" w:rsidP="008976B0">
      <w:pPr>
        <w:pStyle w:val="Buoc"/>
        <w:numPr>
          <w:ilvl w:val="0"/>
          <w:numId w:val="0"/>
        </w:numPr>
        <w:ind w:left="360" w:hanging="360"/>
      </w:pPr>
      <w:r>
        <w:t>Bước 17:</w:t>
      </w:r>
      <w:r>
        <w:tab/>
      </w:r>
      <w:r w:rsidR="00DE4B33">
        <w:t>Kết thúc.</w:t>
      </w:r>
    </w:p>
    <w:p w:rsidR="00DE4B33" w:rsidRPr="00DE4B33" w:rsidRDefault="00DE4B33" w:rsidP="00DE4B33"/>
    <w:p w:rsidR="00DE4B33" w:rsidRDefault="00DE4B33" w:rsidP="00714BA5">
      <w:pPr>
        <w:pStyle w:val="u3"/>
      </w:pPr>
      <w:bookmarkStart w:id="10" w:name="_Toc96941667"/>
      <w:r>
        <w:t>SƠ ĐỒ LUỒNG DỮ LIỆU CHO YÊU CẦU BÁO CÁO THỐNG KÊ TÌNH HÌNH MƯỢN SÁCH THEO THỂ LOẠI</w:t>
      </w:r>
      <w:bookmarkEnd w:id="10"/>
    </w:p>
    <w:p w:rsidR="00DE4B33" w:rsidRDefault="00DE4B33" w:rsidP="00DE4B33">
      <w:pPr>
        <w:pStyle w:val="Dot"/>
        <w:numPr>
          <w:ilvl w:val="0"/>
          <w:numId w:val="1"/>
        </w:numPr>
        <w:tabs>
          <w:tab w:val="num" w:pos="360"/>
        </w:tabs>
        <w:ind w:left="360"/>
      </w:pPr>
      <w: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166"/>
        <w:gridCol w:w="2166"/>
        <w:gridCol w:w="2087"/>
      </w:tblGrid>
      <w:tr w:rsidR="00DE4B33" w:rsidTr="008976B0">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DE4B33" w:rsidRDefault="00DE4B33" w:rsidP="008976B0">
            <w:pPr>
              <w:pStyle w:val="HeaderTable"/>
            </w:pPr>
            <w:r>
              <w:t>BM10.1</w:t>
            </w:r>
          </w:p>
        </w:tc>
        <w:tc>
          <w:tcPr>
            <w:tcW w:w="6419" w:type="dxa"/>
            <w:gridSpan w:val="3"/>
            <w:tcBorders>
              <w:top w:val="single" w:sz="2" w:space="0" w:color="auto"/>
              <w:left w:val="single" w:sz="2" w:space="0" w:color="auto"/>
              <w:bottom w:val="single" w:sz="2" w:space="0" w:color="auto"/>
              <w:right w:val="single" w:sz="2" w:space="0" w:color="auto"/>
            </w:tcBorders>
          </w:tcPr>
          <w:p w:rsidR="00DE4B33" w:rsidRDefault="00DE4B33" w:rsidP="008976B0">
            <w:pPr>
              <w:pStyle w:val="HeaderTable"/>
            </w:pPr>
            <w:r>
              <w:t>Báo Cáo Thông Kê Tình Hình Mượn Sách Theo Thể Loại</w:t>
            </w:r>
          </w:p>
        </w:tc>
      </w:tr>
      <w:tr w:rsidR="00DE4B33" w:rsidTr="008976B0">
        <w:trPr>
          <w:cantSplit/>
          <w:trHeight w:val="230"/>
          <w:jc w:val="center"/>
        </w:trPr>
        <w:tc>
          <w:tcPr>
            <w:tcW w:w="7408" w:type="dxa"/>
            <w:gridSpan w:val="5"/>
            <w:tcBorders>
              <w:top w:val="nil"/>
              <w:left w:val="single" w:sz="2" w:space="0" w:color="auto"/>
              <w:bottom w:val="single" w:sz="2" w:space="0" w:color="auto"/>
              <w:right w:val="single" w:sz="2" w:space="0" w:color="auto"/>
            </w:tcBorders>
            <w:vAlign w:val="center"/>
          </w:tcPr>
          <w:p w:rsidR="00DE4B33" w:rsidRDefault="00DE4B33" w:rsidP="008976B0">
            <w:pPr>
              <w:pStyle w:val="LeftTable"/>
              <w:tabs>
                <w:tab w:val="left" w:pos="2188"/>
                <w:tab w:val="right" w:leader="dot" w:pos="4354"/>
              </w:tabs>
            </w:pPr>
            <w:r>
              <w:tab/>
              <w:t>Tháng :</w:t>
            </w:r>
            <w:r>
              <w:tab/>
            </w: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HeaderTable"/>
            </w:pPr>
            <w:r>
              <w:t>STT</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DE4B33" w:rsidRDefault="00DE4B33" w:rsidP="008976B0">
            <w:pPr>
              <w:pStyle w:val="HeaderTable"/>
            </w:pPr>
            <w:r>
              <w:t>Tên Thể Loại</w:t>
            </w:r>
          </w:p>
        </w:tc>
        <w:tc>
          <w:tcPr>
            <w:tcW w:w="2166" w:type="dxa"/>
            <w:tcBorders>
              <w:top w:val="single" w:sz="4" w:space="0" w:color="auto"/>
              <w:left w:val="single" w:sz="4" w:space="0" w:color="auto"/>
              <w:bottom w:val="single" w:sz="4" w:space="0" w:color="auto"/>
              <w:right w:val="single" w:sz="4" w:space="0" w:color="auto"/>
            </w:tcBorders>
            <w:vAlign w:val="center"/>
          </w:tcPr>
          <w:p w:rsidR="00DE4B33" w:rsidRDefault="00DE4B33" w:rsidP="008976B0">
            <w:pPr>
              <w:pStyle w:val="HeaderTable"/>
            </w:pPr>
            <w:r>
              <w:t>Số Lượt Mượn</w:t>
            </w:r>
          </w:p>
        </w:tc>
        <w:tc>
          <w:tcPr>
            <w:tcW w:w="2087" w:type="dxa"/>
            <w:tcBorders>
              <w:top w:val="single" w:sz="2" w:space="0" w:color="auto"/>
              <w:left w:val="nil"/>
              <w:bottom w:val="single" w:sz="2" w:space="0" w:color="auto"/>
              <w:right w:val="single" w:sz="2" w:space="0" w:color="auto"/>
            </w:tcBorders>
            <w:vAlign w:val="center"/>
          </w:tcPr>
          <w:p w:rsidR="00DE4B33" w:rsidRDefault="00DE4B33" w:rsidP="008976B0">
            <w:pPr>
              <w:pStyle w:val="HeaderTable"/>
            </w:pPr>
            <w:r>
              <w:t>Tỉ Lệ</w:t>
            </w: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r>
              <w:t>1</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DE4B33" w:rsidRDefault="00DE4B33" w:rsidP="008976B0">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DE4B33" w:rsidRDefault="00DE4B33" w:rsidP="008976B0">
            <w:pPr>
              <w:pStyle w:val="Table"/>
            </w:pPr>
          </w:p>
        </w:tc>
        <w:tc>
          <w:tcPr>
            <w:tcW w:w="2087" w:type="dxa"/>
            <w:tcBorders>
              <w:top w:val="single" w:sz="2" w:space="0" w:color="auto"/>
              <w:left w:val="nil"/>
              <w:bottom w:val="single" w:sz="2" w:space="0" w:color="auto"/>
              <w:right w:val="single" w:sz="2" w:space="0" w:color="auto"/>
            </w:tcBorders>
            <w:vAlign w:val="center"/>
          </w:tcPr>
          <w:p w:rsidR="00DE4B33" w:rsidRDefault="00DE4B33" w:rsidP="008976B0">
            <w:pPr>
              <w:pStyle w:val="Table"/>
            </w:pP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r>
              <w:lastRenderedPageBreak/>
              <w:t>2</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DE4B33" w:rsidRDefault="00DE4B33" w:rsidP="008976B0">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DE4B33" w:rsidRDefault="00DE4B33" w:rsidP="008976B0">
            <w:pPr>
              <w:pStyle w:val="Table"/>
            </w:pPr>
          </w:p>
        </w:tc>
        <w:tc>
          <w:tcPr>
            <w:tcW w:w="2087" w:type="dxa"/>
            <w:tcBorders>
              <w:top w:val="single" w:sz="2" w:space="0" w:color="auto"/>
              <w:left w:val="nil"/>
              <w:bottom w:val="single" w:sz="2" w:space="0" w:color="auto"/>
              <w:right w:val="single" w:sz="2" w:space="0" w:color="auto"/>
            </w:tcBorders>
            <w:vAlign w:val="center"/>
          </w:tcPr>
          <w:p w:rsidR="00DE4B33" w:rsidRDefault="00DE4B33" w:rsidP="008976B0">
            <w:pPr>
              <w:pStyle w:val="Table"/>
            </w:pPr>
          </w:p>
        </w:tc>
      </w:tr>
      <w:tr w:rsidR="00DE4B33" w:rsidTr="008976B0">
        <w:trPr>
          <w:cantSplit/>
          <w:trHeight w:val="230"/>
          <w:jc w:val="center"/>
        </w:trPr>
        <w:tc>
          <w:tcPr>
            <w:tcW w:w="7408" w:type="dxa"/>
            <w:gridSpan w:val="5"/>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tabs>
                <w:tab w:val="left" w:pos="4354"/>
                <w:tab w:val="right" w:leader="dot" w:pos="7017"/>
              </w:tabs>
              <w:jc w:val="left"/>
            </w:pPr>
            <w:r>
              <w:tab/>
              <w:t>Tổng số lượt mượn:</w:t>
            </w:r>
            <w:r>
              <w:tab/>
            </w:r>
          </w:p>
        </w:tc>
      </w:tr>
    </w:tbl>
    <w:p w:rsidR="00DE4B33" w:rsidRDefault="00DE4B33" w:rsidP="00DE4B33">
      <w:pPr>
        <w:pStyle w:val="Dot"/>
        <w:numPr>
          <w:ilvl w:val="0"/>
          <w:numId w:val="1"/>
        </w:numPr>
        <w:tabs>
          <w:tab w:val="num" w:pos="360"/>
        </w:tabs>
        <w:ind w:left="360"/>
      </w:pPr>
      <w:r>
        <w:t>Qui định</w:t>
      </w:r>
    </w:p>
    <w:p w:rsidR="00DE4B33" w:rsidRDefault="00DE4B33" w:rsidP="00DE4B33">
      <w:r>
        <w:t>Không có</w:t>
      </w:r>
    </w:p>
    <w:p w:rsidR="00DE4B33" w:rsidRDefault="00DE4B33" w:rsidP="00DE4B33">
      <w:pPr>
        <w:pStyle w:val="Dot"/>
        <w:numPr>
          <w:ilvl w:val="0"/>
          <w:numId w:val="1"/>
        </w:numPr>
        <w:tabs>
          <w:tab w:val="num" w:pos="360"/>
        </w:tabs>
        <w:ind w:left="360"/>
      </w:pPr>
      <w:r>
        <w:t>Hình vẽ</w:t>
      </w:r>
    </w:p>
    <w:p w:rsidR="00DE4B33" w:rsidRDefault="00DE4B33" w:rsidP="00DE4B33">
      <w:pPr>
        <w:pStyle w:val="Picture"/>
      </w:pPr>
      <w:r>
        <w:drawing>
          <wp:inline distT="0" distB="0" distL="0" distR="0">
            <wp:extent cx="4062730" cy="2251710"/>
            <wp:effectExtent l="0" t="0" r="0" b="0"/>
            <wp:docPr id="48" name="Hình ảnh 48" descr="df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d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2730" cy="2251710"/>
                    </a:xfrm>
                    <a:prstGeom prst="rect">
                      <a:avLst/>
                    </a:prstGeom>
                    <a:noFill/>
                    <a:ln>
                      <a:noFill/>
                    </a:ln>
                  </pic:spPr>
                </pic:pic>
              </a:graphicData>
            </a:graphic>
          </wp:inline>
        </w:drawing>
      </w:r>
    </w:p>
    <w:p w:rsidR="00DE4B33" w:rsidRDefault="00DE4B33" w:rsidP="00DE4B33">
      <w:pPr>
        <w:pStyle w:val="Dot"/>
        <w:numPr>
          <w:ilvl w:val="0"/>
          <w:numId w:val="1"/>
        </w:numPr>
        <w:tabs>
          <w:tab w:val="num" w:pos="360"/>
        </w:tabs>
        <w:ind w:left="360"/>
      </w:pPr>
      <w:r>
        <w:t>Các ký hiệu</w:t>
      </w:r>
    </w:p>
    <w:p w:rsidR="00DE4B33" w:rsidRDefault="00DE4B33" w:rsidP="00DE4B33">
      <w:pPr>
        <w:pStyle w:val="GachDauDong"/>
      </w:pPr>
      <w:r>
        <w:t>D1: Tháng Báo Cáo.</w:t>
      </w:r>
    </w:p>
    <w:p w:rsidR="00DE4B33" w:rsidRDefault="00DE4B33" w:rsidP="00DE4B33">
      <w:pPr>
        <w:pStyle w:val="GachDauDong"/>
      </w:pPr>
      <w:r>
        <w:t>D2: Không có</w:t>
      </w:r>
    </w:p>
    <w:p w:rsidR="00DE4B33" w:rsidRDefault="00DE4B33" w:rsidP="00DE4B33">
      <w:pPr>
        <w:pStyle w:val="GachDauDong"/>
      </w:pPr>
      <w:r>
        <w:t>D3: Danh Sách Tất Cả Phiếu Mượn Sách trong tháng.</w:t>
      </w:r>
    </w:p>
    <w:p w:rsidR="00DE4B33" w:rsidRDefault="00DE4B33" w:rsidP="00DE4B33">
      <w:pPr>
        <w:pStyle w:val="GachDauDong"/>
      </w:pPr>
      <w:r>
        <w:t>D4: D1 + Số lượt mượn theo từng thể loại, tổng số lượt mượn trong tháng, tỉ lệ mượn theo từng thể loại.</w:t>
      </w:r>
    </w:p>
    <w:p w:rsidR="00DE4B33" w:rsidRDefault="00DE4B33" w:rsidP="00DE4B33">
      <w:pPr>
        <w:pStyle w:val="GachDauDong"/>
      </w:pPr>
      <w:r>
        <w:t>D5: D3</w:t>
      </w:r>
    </w:p>
    <w:p w:rsidR="00DE4B33" w:rsidRDefault="00DE4B33" w:rsidP="00DE4B33">
      <w:pPr>
        <w:pStyle w:val="GachDauDong"/>
      </w:pPr>
      <w:r>
        <w:t>D6: D5</w:t>
      </w:r>
    </w:p>
    <w:p w:rsidR="00DE4B33" w:rsidRDefault="00DE4B33" w:rsidP="00DE4B33">
      <w:pPr>
        <w:pStyle w:val="Dot"/>
        <w:numPr>
          <w:ilvl w:val="0"/>
          <w:numId w:val="1"/>
        </w:numPr>
        <w:tabs>
          <w:tab w:val="num" w:pos="360"/>
        </w:tabs>
        <w:ind w:left="360"/>
      </w:pPr>
      <w:r>
        <w:t>Thuật toán</w:t>
      </w:r>
    </w:p>
    <w:p w:rsidR="00DE4B33" w:rsidRDefault="008976B0" w:rsidP="008976B0">
      <w:pPr>
        <w:pStyle w:val="Buoc"/>
        <w:numPr>
          <w:ilvl w:val="0"/>
          <w:numId w:val="0"/>
        </w:numPr>
      </w:pPr>
      <w:r>
        <w:t>Bước 1:</w:t>
      </w:r>
      <w:r>
        <w:tab/>
      </w:r>
      <w:r w:rsidR="00DE4B33">
        <w:t>Nhận D1 từ người dùng.</w:t>
      </w:r>
    </w:p>
    <w:p w:rsidR="00DE4B33" w:rsidRDefault="008976B0" w:rsidP="008976B0">
      <w:pPr>
        <w:pStyle w:val="Buoc"/>
        <w:numPr>
          <w:ilvl w:val="0"/>
          <w:numId w:val="0"/>
        </w:numPr>
        <w:ind w:left="360" w:hanging="360"/>
      </w:pPr>
      <w:r>
        <w:t>Bước 2:</w:t>
      </w:r>
      <w:r>
        <w:tab/>
      </w:r>
      <w:r w:rsidR="00DE4B33">
        <w:t>Kết nối cơ sở dữ liệu.</w:t>
      </w:r>
    </w:p>
    <w:p w:rsidR="00DE4B33" w:rsidRDefault="008976B0" w:rsidP="008976B0">
      <w:pPr>
        <w:pStyle w:val="Buoc"/>
        <w:numPr>
          <w:ilvl w:val="0"/>
          <w:numId w:val="0"/>
        </w:numPr>
        <w:ind w:left="360" w:hanging="360"/>
      </w:pPr>
      <w:r>
        <w:t>Bước 3:</w:t>
      </w:r>
      <w:r>
        <w:tab/>
      </w:r>
      <w:r w:rsidR="00DE4B33">
        <w:t>Đọc D3 từ bộ nhớ phụ.</w:t>
      </w:r>
    </w:p>
    <w:p w:rsidR="00DE4B33" w:rsidRDefault="008976B0" w:rsidP="008976B0">
      <w:pPr>
        <w:pStyle w:val="Buoc"/>
        <w:numPr>
          <w:ilvl w:val="0"/>
          <w:numId w:val="0"/>
        </w:numPr>
        <w:ind w:left="360" w:hanging="360"/>
      </w:pPr>
      <w:r>
        <w:t>Bước 4:</w:t>
      </w:r>
      <w:r>
        <w:tab/>
      </w:r>
      <w:r w:rsidR="00DE4B33">
        <w:t>Đếm số lượt mượn theo từng thể loại.</w:t>
      </w:r>
    </w:p>
    <w:p w:rsidR="00DE4B33" w:rsidRDefault="008976B0" w:rsidP="008976B0">
      <w:pPr>
        <w:pStyle w:val="Buoc"/>
        <w:numPr>
          <w:ilvl w:val="0"/>
          <w:numId w:val="0"/>
        </w:numPr>
        <w:ind w:left="360" w:hanging="360"/>
      </w:pPr>
      <w:r>
        <w:t>Bước 5:</w:t>
      </w:r>
      <w:r>
        <w:tab/>
      </w:r>
      <w:r w:rsidR="00DE4B33">
        <w:t>Tính tổng số lượt mượn của tất cả các thể loại.</w:t>
      </w:r>
    </w:p>
    <w:p w:rsidR="00DE4B33" w:rsidRDefault="008976B0" w:rsidP="008976B0">
      <w:pPr>
        <w:pStyle w:val="Buoc"/>
        <w:numPr>
          <w:ilvl w:val="0"/>
          <w:numId w:val="0"/>
        </w:numPr>
        <w:ind w:left="360" w:hanging="360"/>
      </w:pPr>
      <w:r>
        <w:t>Bước 6:</w:t>
      </w:r>
      <w:r>
        <w:tab/>
      </w:r>
      <w:r w:rsidR="00DE4B33">
        <w:t>Tính tỉ lệ mượn theo từng thể loại.</w:t>
      </w:r>
    </w:p>
    <w:p w:rsidR="00DE4B33" w:rsidRDefault="008976B0" w:rsidP="008976B0">
      <w:pPr>
        <w:pStyle w:val="Buoc"/>
        <w:numPr>
          <w:ilvl w:val="0"/>
          <w:numId w:val="0"/>
        </w:numPr>
        <w:ind w:left="360" w:hanging="360"/>
      </w:pPr>
      <w:r>
        <w:t>Bước 7:</w:t>
      </w:r>
      <w:r>
        <w:tab/>
      </w:r>
      <w:r w:rsidR="00DE4B33">
        <w:t>Lưu D4 xuống bộ nhớ phụ</w:t>
      </w:r>
    </w:p>
    <w:p w:rsidR="00DE4B33" w:rsidRDefault="008976B0" w:rsidP="008976B0">
      <w:pPr>
        <w:pStyle w:val="Buoc"/>
        <w:numPr>
          <w:ilvl w:val="0"/>
          <w:numId w:val="0"/>
        </w:numPr>
        <w:ind w:left="360" w:hanging="360"/>
      </w:pPr>
      <w:r>
        <w:t>Bước 8:</w:t>
      </w:r>
      <w:r>
        <w:tab/>
      </w:r>
      <w:r w:rsidR="00DE4B33">
        <w:t>Xuất D5 ra máy in.</w:t>
      </w:r>
    </w:p>
    <w:p w:rsidR="00DE4B33" w:rsidRDefault="008976B0" w:rsidP="008976B0">
      <w:pPr>
        <w:pStyle w:val="Buoc"/>
        <w:numPr>
          <w:ilvl w:val="0"/>
          <w:numId w:val="0"/>
        </w:numPr>
        <w:ind w:left="360" w:hanging="360"/>
      </w:pPr>
      <w:r>
        <w:t>Bước 9:</w:t>
      </w:r>
      <w:r>
        <w:tab/>
      </w:r>
      <w:r w:rsidR="00DE4B33">
        <w:t>Trả D6 cho người dùng.</w:t>
      </w:r>
    </w:p>
    <w:p w:rsidR="00DE4B33" w:rsidRDefault="008976B0" w:rsidP="008976B0">
      <w:pPr>
        <w:pStyle w:val="Buoc"/>
        <w:numPr>
          <w:ilvl w:val="0"/>
          <w:numId w:val="0"/>
        </w:numPr>
        <w:ind w:left="360" w:hanging="360"/>
      </w:pPr>
      <w:r>
        <w:t>Bước 10:</w:t>
      </w:r>
      <w:r>
        <w:tab/>
      </w:r>
      <w:r w:rsidR="00DE4B33">
        <w:t>óng kết nối cơ sở dữ liệu.</w:t>
      </w:r>
    </w:p>
    <w:p w:rsidR="00DE4B33" w:rsidRDefault="008976B0" w:rsidP="008976B0">
      <w:pPr>
        <w:pStyle w:val="Buoc"/>
        <w:numPr>
          <w:ilvl w:val="0"/>
          <w:numId w:val="0"/>
        </w:numPr>
        <w:ind w:left="360" w:hanging="360"/>
      </w:pPr>
      <w:r>
        <w:t>Bước 11:</w:t>
      </w:r>
      <w:r>
        <w:tab/>
      </w:r>
      <w:r w:rsidR="00DE4B33">
        <w:t>Kết thúc.</w:t>
      </w:r>
    </w:p>
    <w:p w:rsidR="00DE4B33" w:rsidRDefault="00DE4B33" w:rsidP="00714BA5">
      <w:pPr>
        <w:pStyle w:val="u3"/>
      </w:pPr>
      <w:bookmarkStart w:id="11" w:name="_Toc96941668"/>
      <w:r>
        <w:t>SƠ ĐỒ LUỒNG DỮ LIỆU CHO YÊU CẦU BÁO CÁO THỐNG KÊ SÁCH TRẢ TRỄ</w:t>
      </w:r>
      <w:bookmarkEnd w:id="11"/>
    </w:p>
    <w:p w:rsidR="00DE4B33" w:rsidRDefault="00DE4B33" w:rsidP="00DE4B33">
      <w:pPr>
        <w:pStyle w:val="Dot"/>
        <w:numPr>
          <w:ilvl w:val="0"/>
          <w:numId w:val="1"/>
        </w:numPr>
        <w:tabs>
          <w:tab w:val="num" w:pos="360"/>
        </w:tabs>
        <w:ind w:left="360"/>
      </w:pPr>
      <w: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166"/>
        <w:gridCol w:w="2166"/>
        <w:gridCol w:w="2087"/>
      </w:tblGrid>
      <w:tr w:rsidR="00DE4B33" w:rsidTr="008976B0">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DE4B33" w:rsidRDefault="00DE4B33" w:rsidP="008976B0">
            <w:pPr>
              <w:pStyle w:val="HeaderTable"/>
            </w:pPr>
            <w:r>
              <w:t>BM10.2</w:t>
            </w:r>
          </w:p>
        </w:tc>
        <w:tc>
          <w:tcPr>
            <w:tcW w:w="6419" w:type="dxa"/>
            <w:gridSpan w:val="3"/>
            <w:tcBorders>
              <w:top w:val="single" w:sz="2" w:space="0" w:color="auto"/>
              <w:left w:val="single" w:sz="2" w:space="0" w:color="auto"/>
              <w:bottom w:val="single" w:sz="2" w:space="0" w:color="auto"/>
              <w:right w:val="single" w:sz="2" w:space="0" w:color="auto"/>
            </w:tcBorders>
          </w:tcPr>
          <w:p w:rsidR="00DE4B33" w:rsidRDefault="00DE4B33" w:rsidP="008976B0">
            <w:pPr>
              <w:pStyle w:val="HeaderTable"/>
            </w:pPr>
            <w:r>
              <w:t>Báo Cáo Thống Kê Sách Trả Trễ</w:t>
            </w:r>
          </w:p>
        </w:tc>
      </w:tr>
      <w:tr w:rsidR="00DE4B33" w:rsidTr="008976B0">
        <w:trPr>
          <w:cantSplit/>
          <w:trHeight w:val="230"/>
          <w:jc w:val="center"/>
        </w:trPr>
        <w:tc>
          <w:tcPr>
            <w:tcW w:w="7408" w:type="dxa"/>
            <w:gridSpan w:val="5"/>
            <w:tcBorders>
              <w:top w:val="nil"/>
              <w:left w:val="single" w:sz="2" w:space="0" w:color="auto"/>
              <w:bottom w:val="single" w:sz="2" w:space="0" w:color="auto"/>
              <w:right w:val="single" w:sz="2" w:space="0" w:color="auto"/>
            </w:tcBorders>
            <w:vAlign w:val="center"/>
          </w:tcPr>
          <w:p w:rsidR="00DE4B33" w:rsidRDefault="00DE4B33" w:rsidP="008976B0">
            <w:pPr>
              <w:pStyle w:val="LeftTable"/>
              <w:tabs>
                <w:tab w:val="left" w:pos="2188"/>
                <w:tab w:val="right" w:leader="dot" w:pos="4354"/>
              </w:tabs>
            </w:pPr>
            <w:r>
              <w:tab/>
              <w:t>Ngày:</w:t>
            </w:r>
            <w:r>
              <w:tab/>
            </w: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HeaderTable"/>
            </w:pPr>
            <w:r>
              <w:t>STT</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DE4B33" w:rsidRDefault="00DE4B33" w:rsidP="008976B0">
            <w:pPr>
              <w:pStyle w:val="HeaderTable"/>
            </w:pPr>
            <w:r>
              <w:t>Tên Sách</w:t>
            </w:r>
          </w:p>
        </w:tc>
        <w:tc>
          <w:tcPr>
            <w:tcW w:w="2166" w:type="dxa"/>
            <w:tcBorders>
              <w:top w:val="single" w:sz="4" w:space="0" w:color="auto"/>
              <w:left w:val="single" w:sz="4" w:space="0" w:color="auto"/>
              <w:bottom w:val="single" w:sz="4" w:space="0" w:color="auto"/>
              <w:right w:val="single" w:sz="4" w:space="0" w:color="auto"/>
            </w:tcBorders>
            <w:vAlign w:val="center"/>
          </w:tcPr>
          <w:p w:rsidR="00DE4B33" w:rsidRDefault="00DE4B33" w:rsidP="008976B0">
            <w:pPr>
              <w:pStyle w:val="HeaderTable"/>
            </w:pPr>
            <w:r>
              <w:t>Ngày Mượn</w:t>
            </w:r>
          </w:p>
        </w:tc>
        <w:tc>
          <w:tcPr>
            <w:tcW w:w="2087" w:type="dxa"/>
            <w:tcBorders>
              <w:top w:val="single" w:sz="2" w:space="0" w:color="auto"/>
              <w:left w:val="nil"/>
              <w:bottom w:val="single" w:sz="2" w:space="0" w:color="auto"/>
              <w:right w:val="single" w:sz="2" w:space="0" w:color="auto"/>
            </w:tcBorders>
            <w:vAlign w:val="center"/>
          </w:tcPr>
          <w:p w:rsidR="00DE4B33" w:rsidRDefault="00DE4B33" w:rsidP="008976B0">
            <w:pPr>
              <w:pStyle w:val="HeaderTable"/>
            </w:pPr>
            <w:r>
              <w:t>Số Ngày Trả Trễ</w:t>
            </w: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r>
              <w:t>1</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DE4B33" w:rsidRDefault="00DE4B33" w:rsidP="008976B0">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DE4B33" w:rsidRDefault="00DE4B33" w:rsidP="008976B0">
            <w:pPr>
              <w:pStyle w:val="Table"/>
            </w:pPr>
          </w:p>
        </w:tc>
        <w:tc>
          <w:tcPr>
            <w:tcW w:w="2087" w:type="dxa"/>
            <w:tcBorders>
              <w:top w:val="single" w:sz="2" w:space="0" w:color="auto"/>
              <w:left w:val="nil"/>
              <w:bottom w:val="single" w:sz="2" w:space="0" w:color="auto"/>
              <w:right w:val="single" w:sz="2" w:space="0" w:color="auto"/>
            </w:tcBorders>
            <w:vAlign w:val="center"/>
          </w:tcPr>
          <w:p w:rsidR="00DE4B33" w:rsidRDefault="00DE4B33" w:rsidP="008976B0">
            <w:pPr>
              <w:pStyle w:val="Table"/>
            </w:pPr>
          </w:p>
        </w:tc>
      </w:tr>
      <w:tr w:rsidR="00DE4B33"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E4B33" w:rsidRDefault="00DE4B33" w:rsidP="008976B0">
            <w:pPr>
              <w:pStyle w:val="Table"/>
            </w:pPr>
            <w:r>
              <w:t>2</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DE4B33" w:rsidRDefault="00DE4B33" w:rsidP="008976B0">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DE4B33" w:rsidRDefault="00DE4B33" w:rsidP="008976B0">
            <w:pPr>
              <w:pStyle w:val="Table"/>
            </w:pPr>
          </w:p>
        </w:tc>
        <w:tc>
          <w:tcPr>
            <w:tcW w:w="2087" w:type="dxa"/>
            <w:tcBorders>
              <w:top w:val="single" w:sz="2" w:space="0" w:color="auto"/>
              <w:left w:val="nil"/>
              <w:bottom w:val="single" w:sz="2" w:space="0" w:color="auto"/>
              <w:right w:val="single" w:sz="2" w:space="0" w:color="auto"/>
            </w:tcBorders>
            <w:vAlign w:val="center"/>
          </w:tcPr>
          <w:p w:rsidR="00DE4B33" w:rsidRDefault="00DE4B33" w:rsidP="008976B0">
            <w:pPr>
              <w:pStyle w:val="Table"/>
            </w:pPr>
          </w:p>
        </w:tc>
      </w:tr>
    </w:tbl>
    <w:p w:rsidR="00DE4B33" w:rsidRDefault="00DE4B33" w:rsidP="00DE4B33">
      <w:pPr>
        <w:pStyle w:val="Dot"/>
        <w:numPr>
          <w:ilvl w:val="0"/>
          <w:numId w:val="1"/>
        </w:numPr>
        <w:tabs>
          <w:tab w:val="num" w:pos="360"/>
        </w:tabs>
        <w:ind w:left="360"/>
      </w:pPr>
      <w:r>
        <w:t>Qui định</w:t>
      </w:r>
    </w:p>
    <w:p w:rsidR="00DE4B33" w:rsidRDefault="00DE4B33" w:rsidP="00DE4B33">
      <w:r>
        <w:t>Không có</w:t>
      </w:r>
    </w:p>
    <w:p w:rsidR="00DE4B33" w:rsidRDefault="00DE4B33" w:rsidP="00DE4B33">
      <w:pPr>
        <w:pStyle w:val="Dot"/>
        <w:numPr>
          <w:ilvl w:val="0"/>
          <w:numId w:val="1"/>
        </w:numPr>
        <w:tabs>
          <w:tab w:val="num" w:pos="360"/>
        </w:tabs>
        <w:ind w:left="360"/>
      </w:pPr>
      <w:r>
        <w:t>Hình vẽ</w:t>
      </w:r>
    </w:p>
    <w:p w:rsidR="00DE4B33" w:rsidRDefault="00DE4B33" w:rsidP="00DE4B33">
      <w:pPr>
        <w:pStyle w:val="Picture"/>
      </w:pPr>
      <w:r>
        <w:lastRenderedPageBreak/>
        <w:drawing>
          <wp:inline distT="0" distB="0" distL="0" distR="0">
            <wp:extent cx="4062730" cy="2251710"/>
            <wp:effectExtent l="0" t="0" r="0" b="0"/>
            <wp:docPr id="49" name="Hình ảnh 49" descr="df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d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2730" cy="2251710"/>
                    </a:xfrm>
                    <a:prstGeom prst="rect">
                      <a:avLst/>
                    </a:prstGeom>
                    <a:noFill/>
                    <a:ln>
                      <a:noFill/>
                    </a:ln>
                  </pic:spPr>
                </pic:pic>
              </a:graphicData>
            </a:graphic>
          </wp:inline>
        </w:drawing>
      </w:r>
    </w:p>
    <w:p w:rsidR="00DE4B33" w:rsidRDefault="00DE4B33" w:rsidP="00DE4B33">
      <w:pPr>
        <w:pStyle w:val="Dot"/>
        <w:numPr>
          <w:ilvl w:val="0"/>
          <w:numId w:val="1"/>
        </w:numPr>
        <w:tabs>
          <w:tab w:val="num" w:pos="360"/>
        </w:tabs>
        <w:ind w:left="360"/>
      </w:pPr>
      <w:r>
        <w:t>Các ký hiệu</w:t>
      </w:r>
    </w:p>
    <w:p w:rsidR="00DE4B33" w:rsidRDefault="00DE4B33" w:rsidP="00DE4B33">
      <w:pPr>
        <w:pStyle w:val="GachDauDong"/>
      </w:pPr>
      <w:r>
        <w:t>D1: Ngày báo cáo.</w:t>
      </w:r>
    </w:p>
    <w:p w:rsidR="00DE4B33" w:rsidRDefault="00DE4B33" w:rsidP="00DE4B33">
      <w:pPr>
        <w:pStyle w:val="GachDauDong"/>
      </w:pPr>
      <w:r>
        <w:t>D2: Không có</w:t>
      </w:r>
    </w:p>
    <w:p w:rsidR="00DE4B33" w:rsidRDefault="00DE4B33" w:rsidP="00DE4B33">
      <w:pPr>
        <w:pStyle w:val="GachDauDong"/>
      </w:pPr>
      <w:r>
        <w:t>D3: Danh sách các sách trả trễ.</w:t>
      </w:r>
    </w:p>
    <w:p w:rsidR="00DE4B33" w:rsidRDefault="00DE4B33" w:rsidP="00DE4B33">
      <w:pPr>
        <w:pStyle w:val="GachDauDong"/>
      </w:pPr>
      <w:r>
        <w:t>D4: D1+Số Ngày Trả Trễ Của từng đầu sách.</w:t>
      </w:r>
    </w:p>
    <w:p w:rsidR="00DE4B33" w:rsidRDefault="00DE4B33" w:rsidP="00DE4B33">
      <w:pPr>
        <w:pStyle w:val="GachDauDong"/>
      </w:pPr>
      <w:r>
        <w:t>D5: D3</w:t>
      </w:r>
    </w:p>
    <w:p w:rsidR="00DE4B33" w:rsidRDefault="00DE4B33" w:rsidP="00DE4B33">
      <w:pPr>
        <w:pStyle w:val="GachDauDong"/>
      </w:pPr>
      <w:r>
        <w:t>D6: D5</w:t>
      </w:r>
    </w:p>
    <w:p w:rsidR="00DE4B33" w:rsidRDefault="00DE4B33" w:rsidP="00DE4B33">
      <w:pPr>
        <w:pStyle w:val="Dot"/>
        <w:numPr>
          <w:ilvl w:val="0"/>
          <w:numId w:val="1"/>
        </w:numPr>
        <w:tabs>
          <w:tab w:val="num" w:pos="360"/>
        </w:tabs>
        <w:ind w:left="360"/>
      </w:pPr>
      <w:r>
        <w:t>Thuật toán</w:t>
      </w:r>
    </w:p>
    <w:p w:rsidR="00DE4B33" w:rsidRDefault="008976B0" w:rsidP="008976B0">
      <w:pPr>
        <w:pStyle w:val="Buoc"/>
        <w:numPr>
          <w:ilvl w:val="0"/>
          <w:numId w:val="0"/>
        </w:numPr>
      </w:pPr>
      <w:r>
        <w:t>Bước 1:</w:t>
      </w:r>
      <w:r>
        <w:tab/>
      </w:r>
      <w:r w:rsidR="00DE4B33">
        <w:t>Nhận D1 từ người dùng.</w:t>
      </w:r>
    </w:p>
    <w:p w:rsidR="00DE4B33" w:rsidRDefault="008976B0" w:rsidP="008976B0">
      <w:pPr>
        <w:pStyle w:val="Buoc"/>
        <w:numPr>
          <w:ilvl w:val="0"/>
          <w:numId w:val="0"/>
        </w:numPr>
        <w:ind w:left="360" w:hanging="360"/>
      </w:pPr>
      <w:r>
        <w:t>Bước 2:</w:t>
      </w:r>
      <w:r>
        <w:tab/>
      </w:r>
      <w:r w:rsidR="00DE4B33">
        <w:t>Kết nối cơ sở dữ liệu.</w:t>
      </w:r>
    </w:p>
    <w:p w:rsidR="00DE4B33" w:rsidRDefault="008976B0" w:rsidP="008976B0">
      <w:pPr>
        <w:pStyle w:val="Buoc"/>
        <w:numPr>
          <w:ilvl w:val="0"/>
          <w:numId w:val="0"/>
        </w:numPr>
        <w:ind w:left="360" w:hanging="360"/>
      </w:pPr>
      <w:r>
        <w:t>Bước 3:</w:t>
      </w:r>
      <w:r>
        <w:tab/>
      </w:r>
      <w:r w:rsidR="00DE4B33">
        <w:t>Đọc D3 từ bộ nhớ phụ.</w:t>
      </w:r>
    </w:p>
    <w:p w:rsidR="00DE4B33" w:rsidRDefault="008976B0" w:rsidP="008976B0">
      <w:pPr>
        <w:pStyle w:val="Buoc"/>
        <w:numPr>
          <w:ilvl w:val="0"/>
          <w:numId w:val="0"/>
        </w:numPr>
        <w:ind w:left="360" w:hanging="360"/>
      </w:pPr>
      <w:r>
        <w:t>Bước 4:</w:t>
      </w:r>
      <w:r>
        <w:tab/>
      </w:r>
      <w:r w:rsidR="00DE4B33">
        <w:t>Tính Số Ngày Trả Trễ của từng đầu sách.</w:t>
      </w:r>
    </w:p>
    <w:p w:rsidR="00DE4B33" w:rsidRDefault="008976B0" w:rsidP="008976B0">
      <w:pPr>
        <w:pStyle w:val="Buoc"/>
        <w:numPr>
          <w:ilvl w:val="0"/>
          <w:numId w:val="0"/>
        </w:numPr>
        <w:ind w:left="360" w:hanging="360"/>
      </w:pPr>
      <w:r>
        <w:t>Bước 5:</w:t>
      </w:r>
      <w:r>
        <w:tab/>
      </w:r>
      <w:r w:rsidR="00DE4B33">
        <w:t>Lưu D4 xuống bộ nhớ phụ</w:t>
      </w:r>
    </w:p>
    <w:p w:rsidR="00DE4B33" w:rsidRDefault="008976B0" w:rsidP="008976B0">
      <w:pPr>
        <w:pStyle w:val="Buoc"/>
        <w:numPr>
          <w:ilvl w:val="0"/>
          <w:numId w:val="0"/>
        </w:numPr>
        <w:ind w:left="360" w:hanging="360"/>
      </w:pPr>
      <w:r>
        <w:t>Bước 6:</w:t>
      </w:r>
      <w:r>
        <w:tab/>
      </w:r>
      <w:r w:rsidR="00DE4B33">
        <w:t>Xuất D5 ra máy in.</w:t>
      </w:r>
    </w:p>
    <w:p w:rsidR="00DE4B33" w:rsidRDefault="008976B0" w:rsidP="008976B0">
      <w:pPr>
        <w:pStyle w:val="Buoc"/>
        <w:numPr>
          <w:ilvl w:val="0"/>
          <w:numId w:val="0"/>
        </w:numPr>
        <w:ind w:left="360" w:hanging="360"/>
      </w:pPr>
      <w:r>
        <w:t>Bước 7:</w:t>
      </w:r>
      <w:r>
        <w:tab/>
      </w:r>
      <w:r w:rsidR="00DE4B33">
        <w:t>Trả D6 cho người dùng.</w:t>
      </w:r>
    </w:p>
    <w:p w:rsidR="00DE4B33" w:rsidRDefault="008976B0" w:rsidP="008976B0">
      <w:pPr>
        <w:pStyle w:val="Buoc"/>
        <w:numPr>
          <w:ilvl w:val="0"/>
          <w:numId w:val="0"/>
        </w:numPr>
        <w:ind w:left="360" w:hanging="360"/>
      </w:pPr>
      <w:r>
        <w:t>Bước 8:</w:t>
      </w:r>
      <w:r>
        <w:tab/>
      </w:r>
      <w:r w:rsidR="00DE4B33">
        <w:t>Đóng kết nối cơ sở dữ liệu.</w:t>
      </w:r>
    </w:p>
    <w:p w:rsidR="00DE4B33" w:rsidRDefault="008976B0" w:rsidP="008976B0">
      <w:pPr>
        <w:pStyle w:val="Buoc"/>
        <w:numPr>
          <w:ilvl w:val="0"/>
          <w:numId w:val="0"/>
        </w:numPr>
        <w:ind w:left="360" w:hanging="360"/>
      </w:pPr>
      <w:r>
        <w:t>Bước 9:</w:t>
      </w:r>
      <w:r>
        <w:tab/>
      </w:r>
      <w:r w:rsidR="00DE4B33">
        <w:t>Kết thúc.</w:t>
      </w:r>
    </w:p>
    <w:p w:rsidR="00DE4B33" w:rsidRPr="00DE4B33" w:rsidRDefault="00DE4B33" w:rsidP="00DE4B33"/>
    <w:p w:rsidR="00DE4B33" w:rsidRDefault="00DE4B33" w:rsidP="00714BA5">
      <w:pPr>
        <w:pStyle w:val="u3"/>
      </w:pPr>
      <w:r>
        <w:t>SƠ ĐỒ LUỒNG DỮ LIỆU CHO YÊU CẦU QUI ĐỊNH 6</w:t>
      </w:r>
    </w:p>
    <w:p w:rsidR="00DE4B33" w:rsidRDefault="00DE4B33" w:rsidP="00DE4B33">
      <w:pPr>
        <w:pStyle w:val="Dot"/>
        <w:numPr>
          <w:ilvl w:val="0"/>
          <w:numId w:val="1"/>
        </w:numPr>
        <w:tabs>
          <w:tab w:val="num" w:pos="360"/>
        </w:tabs>
        <w:ind w:left="360"/>
      </w:pPr>
      <w:r>
        <w:t>Biểu mẫu</w:t>
      </w:r>
      <w:r w:rsidRPr="00DE4B33">
        <w:rPr>
          <w:b w:val="0"/>
        </w:rPr>
        <w:t>: Không</w:t>
      </w:r>
    </w:p>
    <w:p w:rsidR="00DE4B33" w:rsidRPr="00DE4B33" w:rsidRDefault="00DE4B33" w:rsidP="00DE4B33">
      <w:pPr>
        <w:pStyle w:val="Dot"/>
        <w:numPr>
          <w:ilvl w:val="0"/>
          <w:numId w:val="1"/>
        </w:numPr>
        <w:tabs>
          <w:tab w:val="num" w:pos="360"/>
        </w:tabs>
        <w:ind w:left="360"/>
        <w:rPr>
          <w:b w:val="0"/>
        </w:rPr>
      </w:pPr>
      <w:r>
        <w:t xml:space="preserve">Qui định: </w:t>
      </w:r>
      <w:r w:rsidRPr="00DE4B33">
        <w:rPr>
          <w:b w:val="0"/>
        </w:rPr>
        <w:t>QĐ6</w:t>
      </w:r>
    </w:p>
    <w:p w:rsidR="00DE4B33" w:rsidRDefault="00DE4B33" w:rsidP="00DE4B33">
      <w:pPr>
        <w:pStyle w:val="Dot"/>
        <w:numPr>
          <w:ilvl w:val="0"/>
          <w:numId w:val="1"/>
        </w:numPr>
        <w:tabs>
          <w:tab w:val="num" w:pos="360"/>
        </w:tabs>
        <w:ind w:left="360"/>
      </w:pPr>
      <w:r>
        <w:t>Hình vẽ</w:t>
      </w:r>
    </w:p>
    <w:p w:rsidR="00DE4B33" w:rsidRDefault="00715432" w:rsidP="00DE4B33">
      <w:pPr>
        <w:pStyle w:val="Picture"/>
      </w:pPr>
      <w:r>
        <w:drawing>
          <wp:inline distT="0" distB="0" distL="0" distR="0" wp14:anchorId="776BBDF7" wp14:editId="3A69B916">
            <wp:extent cx="5086350" cy="2514600"/>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2514600"/>
                    </a:xfrm>
                    <a:prstGeom prst="rect">
                      <a:avLst/>
                    </a:prstGeom>
                  </pic:spPr>
                </pic:pic>
              </a:graphicData>
            </a:graphic>
          </wp:inline>
        </w:drawing>
      </w:r>
    </w:p>
    <w:p w:rsidR="00DE4B33" w:rsidRDefault="00DE4B33" w:rsidP="00DE4B33">
      <w:pPr>
        <w:pStyle w:val="Dot"/>
        <w:numPr>
          <w:ilvl w:val="0"/>
          <w:numId w:val="1"/>
        </w:numPr>
        <w:tabs>
          <w:tab w:val="num" w:pos="360"/>
        </w:tabs>
        <w:ind w:left="360"/>
      </w:pPr>
      <w:r>
        <w:t>Các ký hiệu</w:t>
      </w:r>
    </w:p>
    <w:p w:rsidR="00DE4B33" w:rsidRPr="00715432" w:rsidRDefault="00DE4B33" w:rsidP="00DE4B33">
      <w:pPr>
        <w:pStyle w:val="GachDauDong"/>
      </w:pPr>
      <w:r w:rsidRPr="00715432">
        <w:lastRenderedPageBreak/>
        <w:t xml:space="preserve">D1: </w:t>
      </w:r>
      <w:r w:rsidR="00715432" w:rsidRPr="00715432">
        <w:t>Các giá trị mới c</w:t>
      </w:r>
      <w:r w:rsidR="00715432">
        <w:t>ủa tham số:tuổi tối thiểu , tuổi tối đa, thời hạn sử dụng,khoảng cách xuất bản,số lượng tác giả, số lượng sách mượn tối đa.thời gian mượn tối đa, số lượng thể loại</w:t>
      </w:r>
    </w:p>
    <w:p w:rsidR="00DE4B33" w:rsidRDefault="00DE4B33" w:rsidP="00DE4B33">
      <w:pPr>
        <w:pStyle w:val="GachDauDong"/>
      </w:pPr>
      <w:r>
        <w:t>D2: Không có</w:t>
      </w:r>
    </w:p>
    <w:p w:rsidR="00DE4B33" w:rsidRDefault="00DE4B33" w:rsidP="00715432">
      <w:pPr>
        <w:pStyle w:val="GachDauDong"/>
      </w:pPr>
      <w:r>
        <w:t>D3:</w:t>
      </w:r>
      <w:r w:rsidR="00715432" w:rsidRPr="00715432">
        <w:t xml:space="preserve"> Các giá trị </w:t>
      </w:r>
      <w:r w:rsidR="00715432">
        <w:t>cũ</w:t>
      </w:r>
      <w:r w:rsidR="00715432" w:rsidRPr="00715432">
        <w:t xml:space="preserve"> c</w:t>
      </w:r>
      <w:r w:rsidR="00715432">
        <w:t>ủa tham số:tuổi tối thiểu , tuổi tối đa, thời hạn sử dụng,khoảng cách xuất bản,số lượng tác giả, số lượng sách mượn tối đa.thời gian mượn tối đa, số lượng thể loại</w:t>
      </w:r>
    </w:p>
    <w:p w:rsidR="00715432" w:rsidRDefault="00DE4B33" w:rsidP="00DE4B33">
      <w:pPr>
        <w:pStyle w:val="GachDauDong"/>
      </w:pPr>
      <w:r>
        <w:t xml:space="preserve">D4: </w:t>
      </w:r>
      <w:r w:rsidR="00715432">
        <w:t>D1</w:t>
      </w:r>
    </w:p>
    <w:p w:rsidR="00DE4B33" w:rsidRDefault="00DE4B33" w:rsidP="00DE4B33">
      <w:pPr>
        <w:pStyle w:val="GachDauDong"/>
      </w:pPr>
      <w:r>
        <w:t xml:space="preserve">D5: </w:t>
      </w:r>
      <w:r w:rsidR="00715432">
        <w:t>Không có</w:t>
      </w:r>
    </w:p>
    <w:p w:rsidR="00DE4B33" w:rsidRDefault="00DE4B33" w:rsidP="00DE4B33">
      <w:pPr>
        <w:pStyle w:val="GachDauDong"/>
      </w:pPr>
      <w:r>
        <w:t xml:space="preserve">D6: </w:t>
      </w:r>
      <w:r w:rsidR="00715432">
        <w:t>Không có</w:t>
      </w:r>
    </w:p>
    <w:p w:rsidR="00DE4B33" w:rsidRDefault="00DE4B33" w:rsidP="00DE4B33">
      <w:pPr>
        <w:pStyle w:val="Dot"/>
        <w:numPr>
          <w:ilvl w:val="0"/>
          <w:numId w:val="1"/>
        </w:numPr>
        <w:tabs>
          <w:tab w:val="num" w:pos="360"/>
        </w:tabs>
        <w:ind w:left="360"/>
      </w:pPr>
      <w:r>
        <w:t>Thuật toán</w:t>
      </w:r>
    </w:p>
    <w:p w:rsidR="00DE4B33" w:rsidRDefault="00715432" w:rsidP="00715432">
      <w:pPr>
        <w:pStyle w:val="Buoc"/>
        <w:numPr>
          <w:ilvl w:val="0"/>
          <w:numId w:val="0"/>
        </w:numPr>
      </w:pPr>
      <w:r>
        <w:t>Bước 1:</w:t>
      </w:r>
      <w:r>
        <w:tab/>
      </w:r>
      <w:r w:rsidR="00DE4B33">
        <w:t>Nhận D1 từ người dùng.</w:t>
      </w:r>
    </w:p>
    <w:p w:rsidR="00DE4B33" w:rsidRDefault="00715432" w:rsidP="00715432">
      <w:pPr>
        <w:pStyle w:val="Buoc"/>
        <w:numPr>
          <w:ilvl w:val="0"/>
          <w:numId w:val="0"/>
        </w:numPr>
      </w:pPr>
      <w:r>
        <w:t>Bước 2:</w:t>
      </w:r>
      <w:r>
        <w:tab/>
      </w:r>
      <w:r w:rsidR="00DE4B33">
        <w:t>Kết nối cơ sở dữ liệu.</w:t>
      </w:r>
    </w:p>
    <w:p w:rsidR="00715432" w:rsidRDefault="00715432" w:rsidP="00715432">
      <w:pPr>
        <w:pStyle w:val="Buoc"/>
        <w:numPr>
          <w:ilvl w:val="0"/>
          <w:numId w:val="0"/>
        </w:numPr>
      </w:pPr>
      <w:r>
        <w:t xml:space="preserve">Bước </w:t>
      </w:r>
      <w:r w:rsidR="008976B0">
        <w:t>3</w:t>
      </w:r>
      <w:r>
        <w:t>:</w:t>
      </w:r>
      <w:r>
        <w:tab/>
      </w:r>
      <w:r w:rsidR="008976B0">
        <w:t>Lưu D4 từ bộ nhớ phụ</w:t>
      </w:r>
    </w:p>
    <w:p w:rsidR="00DE4B33" w:rsidRDefault="008976B0" w:rsidP="00715432">
      <w:pPr>
        <w:pStyle w:val="Buoc"/>
        <w:numPr>
          <w:ilvl w:val="0"/>
          <w:numId w:val="0"/>
        </w:numPr>
      </w:pPr>
      <w:r>
        <w:t>Bước 4:</w:t>
      </w:r>
      <w:r>
        <w:tab/>
      </w:r>
      <w:r w:rsidR="00DE4B33">
        <w:t xml:space="preserve"> </w:t>
      </w:r>
      <w:r>
        <w:t>Đóng kết nối cơ sỡ dữ liệu</w:t>
      </w:r>
    </w:p>
    <w:p w:rsidR="00DE4B33" w:rsidRDefault="008976B0" w:rsidP="008976B0">
      <w:pPr>
        <w:pStyle w:val="Buoc"/>
        <w:numPr>
          <w:ilvl w:val="0"/>
          <w:numId w:val="0"/>
        </w:numPr>
        <w:ind w:left="360" w:hanging="360"/>
      </w:pPr>
      <w:r>
        <w:t>Bước 5:</w:t>
      </w:r>
      <w:r>
        <w:tab/>
      </w:r>
      <w:r w:rsidR="00DE4B33">
        <w:t>Kết thúc.</w:t>
      </w:r>
    </w:p>
    <w:p w:rsidR="00DE4B33" w:rsidRPr="00DE4B33" w:rsidRDefault="00DE4B33" w:rsidP="00DE4B33"/>
    <w:p w:rsidR="0081358C" w:rsidRPr="0057657F" w:rsidRDefault="00443B5E" w:rsidP="008976B0">
      <w:pPr>
        <w:pStyle w:val="u2"/>
      </w:pPr>
      <w:r w:rsidRPr="0057657F">
        <w:t xml:space="preserve">BƯỚC </w:t>
      </w:r>
      <w:r w:rsidR="00183143" w:rsidRPr="0057657F">
        <w:t>1</w:t>
      </w:r>
      <w:r w:rsidRPr="0057657F">
        <w:t>: XÉT YÊU CẦU TIẾP LẬP THẺ ĐỘC GIẢ</w:t>
      </w:r>
      <w:bookmarkEnd w:id="1"/>
    </w:p>
    <w:p w:rsidR="00443B5E" w:rsidRPr="00F915EB" w:rsidRDefault="00443B5E" w:rsidP="00714BA5">
      <w:pPr>
        <w:pStyle w:val="u3"/>
      </w:pPr>
      <w:bookmarkStart w:id="12" w:name="_Toc96941676"/>
      <w:r w:rsidRPr="00F915EB">
        <w:t>Thiết kế dữ liệu với tính đúng đắn</w:t>
      </w:r>
      <w:bookmarkEnd w:id="12"/>
    </w:p>
    <w:p w:rsidR="00443B5E" w:rsidRPr="00F915EB" w:rsidRDefault="00443B5E" w:rsidP="00443B5E">
      <w:pPr>
        <w:pStyle w:val="Dot"/>
        <w:rPr>
          <w:rFonts w:asciiTheme="majorHAnsi" w:hAnsiTheme="majorHAnsi" w:cstheme="majorHAnsi"/>
          <w:sz w:val="26"/>
          <w:szCs w:val="26"/>
        </w:rPr>
      </w:pPr>
      <w:r w:rsidRPr="00F915EB">
        <w:rPr>
          <w:rFonts w:asciiTheme="majorHAnsi" w:hAnsiTheme="majorHAnsi" w:cstheme="majorHAnsi"/>
          <w:sz w:val="26"/>
          <w:szCs w:val="26"/>
        </w:rPr>
        <w:t>Biểu mẫu liên quan: BM</w:t>
      </w:r>
      <w:r w:rsidR="00183143" w:rsidRPr="00F915EB">
        <w:rPr>
          <w:rFonts w:asciiTheme="majorHAnsi" w:hAnsiTheme="majorHAnsi" w:cstheme="majorHAnsi"/>
          <w:sz w:val="26"/>
          <w:szCs w:val="26"/>
        </w:rPr>
        <w:t>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990"/>
        <w:gridCol w:w="1415"/>
        <w:gridCol w:w="2244"/>
        <w:gridCol w:w="2514"/>
      </w:tblGrid>
      <w:tr w:rsidR="00443B5E" w:rsidRPr="00F915EB" w:rsidTr="009131F1">
        <w:trPr>
          <w:jc w:val="center"/>
        </w:trPr>
        <w:tc>
          <w:tcPr>
            <w:tcW w:w="990" w:type="dxa"/>
            <w:vAlign w:val="center"/>
          </w:tcPr>
          <w:p w:rsidR="00443B5E" w:rsidRPr="00F915EB" w:rsidRDefault="00443B5E" w:rsidP="00652583">
            <w:pPr>
              <w:pStyle w:val="HeaderTable"/>
              <w:rPr>
                <w:rFonts w:asciiTheme="majorHAnsi" w:hAnsiTheme="majorHAnsi" w:cstheme="majorHAnsi"/>
                <w:sz w:val="26"/>
                <w:szCs w:val="26"/>
              </w:rPr>
            </w:pPr>
            <w:r w:rsidRPr="00F915EB">
              <w:rPr>
                <w:rFonts w:asciiTheme="majorHAnsi" w:hAnsiTheme="majorHAnsi" w:cstheme="majorHAnsi"/>
                <w:sz w:val="26"/>
                <w:szCs w:val="26"/>
              </w:rPr>
              <w:t>B</w:t>
            </w:r>
            <w:r w:rsidR="009131F1">
              <w:rPr>
                <w:rFonts w:asciiTheme="majorHAnsi" w:hAnsiTheme="majorHAnsi" w:cstheme="majorHAnsi"/>
                <w:sz w:val="26"/>
                <w:szCs w:val="26"/>
              </w:rPr>
              <w:t>M1</w:t>
            </w:r>
            <w:r w:rsidRPr="00F915EB">
              <w:rPr>
                <w:rFonts w:asciiTheme="majorHAnsi" w:hAnsiTheme="majorHAnsi" w:cstheme="majorHAnsi"/>
                <w:sz w:val="26"/>
                <w:szCs w:val="26"/>
              </w:rPr>
              <w:t>:</w:t>
            </w:r>
          </w:p>
        </w:tc>
        <w:tc>
          <w:tcPr>
            <w:tcW w:w="6173" w:type="dxa"/>
            <w:gridSpan w:val="3"/>
            <w:vAlign w:val="center"/>
          </w:tcPr>
          <w:p w:rsidR="00443B5E" w:rsidRPr="00F915EB" w:rsidRDefault="00443B5E" w:rsidP="00652583">
            <w:pPr>
              <w:pStyle w:val="HeaderTable"/>
              <w:rPr>
                <w:rFonts w:asciiTheme="majorHAnsi" w:hAnsiTheme="majorHAnsi" w:cstheme="majorHAnsi"/>
                <w:sz w:val="26"/>
                <w:szCs w:val="26"/>
              </w:rPr>
            </w:pPr>
            <w:r w:rsidRPr="00F915EB">
              <w:rPr>
                <w:rFonts w:asciiTheme="majorHAnsi" w:hAnsiTheme="majorHAnsi" w:cstheme="majorHAnsi"/>
                <w:sz w:val="26"/>
                <w:szCs w:val="26"/>
              </w:rPr>
              <w:t>Thẻ Độc Giả</w:t>
            </w:r>
          </w:p>
        </w:tc>
      </w:tr>
      <w:tr w:rsidR="00443B5E" w:rsidRPr="00F915EB" w:rsidTr="00652583">
        <w:trPr>
          <w:trHeight w:val="378"/>
          <w:jc w:val="center"/>
        </w:trPr>
        <w:tc>
          <w:tcPr>
            <w:tcW w:w="2405" w:type="dxa"/>
            <w:gridSpan w:val="2"/>
            <w:vAlign w:val="center"/>
          </w:tcPr>
          <w:p w:rsidR="00443B5E" w:rsidRPr="00F915EB" w:rsidRDefault="00443B5E" w:rsidP="00652583">
            <w:pPr>
              <w:pStyle w:val="LeftTable"/>
              <w:tabs>
                <w:tab w:val="right" w:leader="dot" w:pos="2266"/>
              </w:tabs>
              <w:rPr>
                <w:rFonts w:asciiTheme="majorHAnsi" w:hAnsiTheme="majorHAnsi" w:cstheme="majorHAnsi"/>
                <w:sz w:val="26"/>
                <w:szCs w:val="26"/>
              </w:rPr>
            </w:pPr>
            <w:r w:rsidRPr="00F915EB">
              <w:rPr>
                <w:rFonts w:asciiTheme="majorHAnsi" w:hAnsiTheme="majorHAnsi" w:cstheme="majorHAnsi"/>
                <w:sz w:val="26"/>
                <w:szCs w:val="26"/>
              </w:rPr>
              <w:t xml:space="preserve">Họ và tên:  </w:t>
            </w:r>
            <w:r w:rsidRPr="00F915EB">
              <w:rPr>
                <w:rFonts w:asciiTheme="majorHAnsi" w:hAnsiTheme="majorHAnsi" w:cstheme="majorHAnsi"/>
                <w:sz w:val="26"/>
                <w:szCs w:val="26"/>
              </w:rPr>
              <w:tab/>
            </w:r>
          </w:p>
        </w:tc>
        <w:tc>
          <w:tcPr>
            <w:tcW w:w="2244" w:type="dxa"/>
            <w:vAlign w:val="center"/>
          </w:tcPr>
          <w:p w:rsidR="00443B5E" w:rsidRPr="00F915EB" w:rsidRDefault="00443B5E" w:rsidP="00652583">
            <w:pPr>
              <w:pStyle w:val="LeftTable"/>
              <w:tabs>
                <w:tab w:val="right" w:leader="dot" w:pos="2084"/>
              </w:tabs>
              <w:rPr>
                <w:rFonts w:asciiTheme="majorHAnsi" w:hAnsiTheme="majorHAnsi" w:cstheme="majorHAnsi"/>
                <w:sz w:val="26"/>
                <w:szCs w:val="26"/>
              </w:rPr>
            </w:pPr>
            <w:r w:rsidRPr="00F915EB">
              <w:rPr>
                <w:rFonts w:asciiTheme="majorHAnsi" w:hAnsiTheme="majorHAnsi" w:cstheme="majorHAnsi"/>
                <w:sz w:val="26"/>
                <w:szCs w:val="26"/>
              </w:rPr>
              <w:t>Loại độc giả:</w:t>
            </w:r>
            <w:r w:rsidRPr="00F915EB">
              <w:rPr>
                <w:rFonts w:asciiTheme="majorHAnsi" w:hAnsiTheme="majorHAnsi" w:cstheme="majorHAnsi"/>
                <w:sz w:val="26"/>
                <w:szCs w:val="26"/>
              </w:rPr>
              <w:tab/>
            </w:r>
          </w:p>
        </w:tc>
        <w:tc>
          <w:tcPr>
            <w:tcW w:w="2514" w:type="dxa"/>
            <w:vAlign w:val="center"/>
          </w:tcPr>
          <w:p w:rsidR="00443B5E" w:rsidRPr="00F915EB" w:rsidRDefault="00443B5E" w:rsidP="00652583">
            <w:pPr>
              <w:pStyle w:val="LeftTable"/>
              <w:tabs>
                <w:tab w:val="right" w:leader="dot" w:pos="2298"/>
              </w:tabs>
              <w:rPr>
                <w:rFonts w:asciiTheme="majorHAnsi" w:hAnsiTheme="majorHAnsi" w:cstheme="majorHAnsi"/>
                <w:sz w:val="26"/>
                <w:szCs w:val="26"/>
              </w:rPr>
            </w:pPr>
            <w:r w:rsidRPr="00F915EB">
              <w:rPr>
                <w:rFonts w:asciiTheme="majorHAnsi" w:hAnsiTheme="majorHAnsi" w:cstheme="majorHAnsi"/>
                <w:sz w:val="26"/>
                <w:szCs w:val="26"/>
              </w:rPr>
              <w:t xml:space="preserve">Ngày sinh: </w:t>
            </w:r>
            <w:r w:rsidRPr="00F915EB">
              <w:rPr>
                <w:rFonts w:asciiTheme="majorHAnsi" w:hAnsiTheme="majorHAnsi" w:cstheme="majorHAnsi"/>
                <w:sz w:val="26"/>
                <w:szCs w:val="26"/>
              </w:rPr>
              <w:tab/>
            </w:r>
          </w:p>
        </w:tc>
      </w:tr>
      <w:tr w:rsidR="00443B5E" w:rsidRPr="00F915EB" w:rsidTr="00652583">
        <w:trPr>
          <w:trHeight w:val="351"/>
          <w:jc w:val="center"/>
        </w:trPr>
        <w:tc>
          <w:tcPr>
            <w:tcW w:w="2405" w:type="dxa"/>
            <w:gridSpan w:val="2"/>
            <w:vAlign w:val="center"/>
          </w:tcPr>
          <w:p w:rsidR="00443B5E" w:rsidRPr="00F915EB" w:rsidRDefault="00443B5E" w:rsidP="00652583">
            <w:pPr>
              <w:pStyle w:val="LeftTable"/>
              <w:tabs>
                <w:tab w:val="right" w:leader="dot" w:pos="2266"/>
              </w:tabs>
              <w:rPr>
                <w:rFonts w:asciiTheme="majorHAnsi" w:hAnsiTheme="majorHAnsi" w:cstheme="majorHAnsi"/>
                <w:sz w:val="26"/>
                <w:szCs w:val="26"/>
              </w:rPr>
            </w:pPr>
            <w:r w:rsidRPr="00F915EB">
              <w:rPr>
                <w:rFonts w:asciiTheme="majorHAnsi" w:hAnsiTheme="majorHAnsi" w:cstheme="majorHAnsi"/>
                <w:sz w:val="26"/>
                <w:szCs w:val="26"/>
              </w:rPr>
              <w:t xml:space="preserve"> Địa chỉ: </w:t>
            </w:r>
            <w:r w:rsidRPr="00F915EB">
              <w:rPr>
                <w:rFonts w:asciiTheme="majorHAnsi" w:hAnsiTheme="majorHAnsi" w:cstheme="majorHAnsi"/>
                <w:sz w:val="26"/>
                <w:szCs w:val="26"/>
              </w:rPr>
              <w:tab/>
            </w:r>
          </w:p>
        </w:tc>
        <w:tc>
          <w:tcPr>
            <w:tcW w:w="2244" w:type="dxa"/>
            <w:vAlign w:val="center"/>
          </w:tcPr>
          <w:p w:rsidR="00443B5E" w:rsidRPr="00F915EB" w:rsidRDefault="00443B5E" w:rsidP="00652583">
            <w:pPr>
              <w:pStyle w:val="LeftTable"/>
              <w:tabs>
                <w:tab w:val="right" w:leader="dot" w:pos="2084"/>
              </w:tabs>
              <w:rPr>
                <w:rFonts w:asciiTheme="majorHAnsi" w:hAnsiTheme="majorHAnsi" w:cstheme="majorHAnsi"/>
                <w:sz w:val="26"/>
                <w:szCs w:val="26"/>
              </w:rPr>
            </w:pPr>
            <w:r w:rsidRPr="00F915EB">
              <w:rPr>
                <w:rFonts w:asciiTheme="majorHAnsi" w:hAnsiTheme="majorHAnsi" w:cstheme="majorHAnsi"/>
                <w:sz w:val="26"/>
                <w:szCs w:val="26"/>
              </w:rPr>
              <w:t xml:space="preserve">Email: </w:t>
            </w:r>
            <w:r w:rsidRPr="00F915EB">
              <w:rPr>
                <w:rFonts w:asciiTheme="majorHAnsi" w:hAnsiTheme="majorHAnsi" w:cstheme="majorHAnsi"/>
                <w:sz w:val="26"/>
                <w:szCs w:val="26"/>
              </w:rPr>
              <w:tab/>
            </w:r>
          </w:p>
        </w:tc>
        <w:tc>
          <w:tcPr>
            <w:tcW w:w="2514" w:type="dxa"/>
            <w:vAlign w:val="center"/>
          </w:tcPr>
          <w:p w:rsidR="00443B5E" w:rsidRPr="00F915EB" w:rsidRDefault="00443B5E" w:rsidP="00652583">
            <w:pPr>
              <w:pStyle w:val="LeftTable"/>
              <w:tabs>
                <w:tab w:val="right" w:leader="dot" w:pos="2298"/>
              </w:tabs>
              <w:rPr>
                <w:rFonts w:asciiTheme="majorHAnsi" w:hAnsiTheme="majorHAnsi" w:cstheme="majorHAnsi"/>
                <w:sz w:val="26"/>
                <w:szCs w:val="26"/>
              </w:rPr>
            </w:pPr>
            <w:r w:rsidRPr="00F915EB">
              <w:rPr>
                <w:rFonts w:asciiTheme="majorHAnsi" w:hAnsiTheme="majorHAnsi" w:cstheme="majorHAnsi"/>
                <w:sz w:val="26"/>
                <w:szCs w:val="26"/>
              </w:rPr>
              <w:t xml:space="preserve">Ngày lập thẻ: </w:t>
            </w:r>
            <w:r w:rsidRPr="00F915EB">
              <w:rPr>
                <w:rFonts w:asciiTheme="majorHAnsi" w:hAnsiTheme="majorHAnsi" w:cstheme="majorHAnsi"/>
                <w:sz w:val="26"/>
                <w:szCs w:val="26"/>
              </w:rPr>
              <w:tab/>
            </w:r>
          </w:p>
        </w:tc>
      </w:tr>
    </w:tbl>
    <w:p w:rsidR="00443B5E" w:rsidRPr="00F915EB" w:rsidRDefault="00443B5E" w:rsidP="00443B5E">
      <w:pPr>
        <w:pStyle w:val="Dot"/>
        <w:rPr>
          <w:rFonts w:asciiTheme="majorHAnsi" w:hAnsiTheme="majorHAnsi" w:cstheme="majorHAnsi"/>
          <w:sz w:val="26"/>
          <w:szCs w:val="26"/>
        </w:rPr>
      </w:pPr>
      <w:r w:rsidRPr="00F915EB">
        <w:rPr>
          <w:rFonts w:asciiTheme="majorHAnsi" w:hAnsiTheme="majorHAnsi" w:cstheme="majorHAnsi"/>
          <w:sz w:val="26"/>
          <w:szCs w:val="26"/>
        </w:rPr>
        <w:t>Sơ đồ luồng dữ liệu:</w:t>
      </w:r>
    </w:p>
    <w:p w:rsidR="00443B5E" w:rsidRPr="00F915EB" w:rsidRDefault="00443B5E" w:rsidP="00443B5E">
      <w:pPr>
        <w:pStyle w:val="Dot"/>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443B5E" w:rsidRPr="00F915EB" w:rsidRDefault="00443B5E" w:rsidP="00443B5E">
      <w:pPr>
        <w:pStyle w:val="Body"/>
        <w:rPr>
          <w:rFonts w:asciiTheme="majorHAnsi" w:hAnsiTheme="majorHAnsi" w:cstheme="majorHAnsi"/>
          <w:sz w:val="26"/>
          <w:szCs w:val="26"/>
        </w:rPr>
      </w:pPr>
      <w:proofErr w:type="gramStart"/>
      <w:r w:rsidRPr="00F915EB">
        <w:rPr>
          <w:rFonts w:asciiTheme="majorHAnsi" w:hAnsiTheme="majorHAnsi" w:cstheme="majorHAnsi"/>
          <w:sz w:val="26"/>
          <w:szCs w:val="26"/>
        </w:rPr>
        <w:t>HoTen,</w:t>
      </w:r>
      <w:r w:rsidR="00E1066E">
        <w:rPr>
          <w:rFonts w:asciiTheme="majorHAnsi" w:hAnsiTheme="majorHAnsi" w:cstheme="majorHAnsi"/>
          <w:sz w:val="26"/>
          <w:szCs w:val="26"/>
        </w:rPr>
        <w:t>LoaiDocGia</w:t>
      </w:r>
      <w:proofErr w:type="gramEnd"/>
      <w:r w:rsidRPr="00F915EB">
        <w:rPr>
          <w:rFonts w:asciiTheme="majorHAnsi" w:hAnsiTheme="majorHAnsi" w:cstheme="majorHAnsi"/>
          <w:sz w:val="26"/>
          <w:szCs w:val="26"/>
        </w:rPr>
        <w:t xml:space="preserve"> NgaySinh, DiaChi, E-Mail</w:t>
      </w:r>
      <w:r w:rsidR="00E1066E">
        <w:rPr>
          <w:rFonts w:asciiTheme="majorHAnsi" w:hAnsiTheme="majorHAnsi" w:cstheme="majorHAnsi"/>
          <w:sz w:val="26"/>
          <w:szCs w:val="26"/>
        </w:rPr>
        <w:t>,NgayLapThe</w:t>
      </w:r>
    </w:p>
    <w:p w:rsidR="00443B5E" w:rsidRDefault="00443B5E" w:rsidP="00443B5E">
      <w:pPr>
        <w:pStyle w:val="Dot"/>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E1066E" w:rsidRPr="00F915EB" w:rsidRDefault="008308E2" w:rsidP="00443B5E">
      <w:pPr>
        <w:pStyle w:val="Dot"/>
        <w:rPr>
          <w:rFonts w:asciiTheme="majorHAnsi" w:hAnsiTheme="majorHAnsi" w:cstheme="majorHAnsi"/>
          <w:sz w:val="26"/>
          <w:szCs w:val="26"/>
        </w:rPr>
      </w:pPr>
      <w:r>
        <w:drawing>
          <wp:inline distT="0" distB="0" distL="0" distR="0" wp14:anchorId="0048A258" wp14:editId="0068A0A5">
            <wp:extent cx="2171700" cy="18288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1828800"/>
                    </a:xfrm>
                    <a:prstGeom prst="rect">
                      <a:avLst/>
                    </a:prstGeom>
                  </pic:spPr>
                </pic:pic>
              </a:graphicData>
            </a:graphic>
          </wp:inline>
        </w:drawing>
      </w:r>
    </w:p>
    <w:p w:rsidR="00443B5E" w:rsidRPr="00F915EB" w:rsidRDefault="00443B5E" w:rsidP="00443B5E">
      <w:pPr>
        <w:pStyle w:val="Picture"/>
        <w:rPr>
          <w:rFonts w:asciiTheme="majorHAnsi" w:hAnsiTheme="majorHAnsi" w:cstheme="majorHAnsi"/>
          <w:sz w:val="26"/>
          <w:szCs w:val="26"/>
        </w:rPr>
      </w:pPr>
    </w:p>
    <w:p w:rsidR="00443B5E" w:rsidRPr="00F915EB" w:rsidRDefault="00443B5E" w:rsidP="00443B5E">
      <w:pPr>
        <w:pStyle w:val="Dot"/>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443B5E" w:rsidRPr="00F915EB" w:rsidRDefault="00443B5E" w:rsidP="00443B5E">
      <w:pPr>
        <w:pStyle w:val="Body"/>
        <w:rPr>
          <w:rFonts w:asciiTheme="majorHAnsi" w:hAnsiTheme="majorHAnsi" w:cstheme="majorHAnsi"/>
          <w:sz w:val="26"/>
          <w:szCs w:val="26"/>
        </w:rPr>
      </w:pPr>
      <w:r w:rsidRPr="00F915EB">
        <w:rPr>
          <w:rFonts w:asciiTheme="majorHAnsi" w:hAnsiTheme="majorHAnsi" w:cstheme="majorHAnsi"/>
          <w:sz w:val="26"/>
          <w:szCs w:val="26"/>
        </w:rPr>
        <w:t>MaDocGia</w:t>
      </w:r>
    </w:p>
    <w:p w:rsidR="00443B5E" w:rsidRDefault="00443B5E" w:rsidP="00443B5E">
      <w:pPr>
        <w:pStyle w:val="Dot"/>
        <w:rPr>
          <w:rFonts w:asciiTheme="majorHAnsi" w:hAnsiTheme="majorHAnsi" w:cstheme="majorHAnsi"/>
          <w:sz w:val="26"/>
          <w:szCs w:val="26"/>
        </w:rPr>
      </w:pPr>
      <w:r w:rsidRPr="00F915EB">
        <w:rPr>
          <w:rFonts w:asciiTheme="majorHAnsi" w:hAnsiTheme="majorHAnsi" w:cstheme="majorHAnsi"/>
          <w:sz w:val="26"/>
          <w:szCs w:val="26"/>
        </w:rPr>
        <w:t>Sơ đồ logic:</w:t>
      </w:r>
    </w:p>
    <w:p w:rsidR="002C29FA" w:rsidRPr="00F915EB" w:rsidRDefault="009131F1" w:rsidP="009131F1">
      <w:pPr>
        <w:pStyle w:val="Dot"/>
        <w:rPr>
          <w:rFonts w:asciiTheme="majorHAnsi" w:hAnsiTheme="majorHAnsi" w:cstheme="majorHAnsi"/>
          <w:sz w:val="26"/>
          <w:szCs w:val="26"/>
        </w:rPr>
      </w:pPr>
      <w:r>
        <w:rPr>
          <w:rFonts w:asciiTheme="majorHAnsi" w:hAnsiTheme="majorHAnsi" w:cstheme="majorHAnsi"/>
          <w:sz w:val="26"/>
          <w:szCs w:val="26"/>
        </w:rPr>
        <w:drawing>
          <wp:inline distT="0" distB="0" distL="0" distR="0">
            <wp:extent cx="1171575" cy="40005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400050"/>
                    </a:xfrm>
                    <a:prstGeom prst="rect">
                      <a:avLst/>
                    </a:prstGeom>
                    <a:noFill/>
                    <a:ln>
                      <a:noFill/>
                    </a:ln>
                  </pic:spPr>
                </pic:pic>
              </a:graphicData>
            </a:graphic>
          </wp:inline>
        </w:drawing>
      </w:r>
    </w:p>
    <w:p w:rsidR="00443B5E" w:rsidRPr="00F915EB" w:rsidRDefault="00443B5E" w:rsidP="00714BA5">
      <w:pPr>
        <w:pStyle w:val="u3"/>
      </w:pPr>
      <w:bookmarkStart w:id="13" w:name="_Toc96941677"/>
      <w:r w:rsidRPr="00F915EB">
        <w:lastRenderedPageBreak/>
        <w:t>Thiết kế dữ liệu với tính tiến hóa</w:t>
      </w:r>
      <w:bookmarkEnd w:id="13"/>
    </w:p>
    <w:p w:rsidR="00443B5E" w:rsidRPr="00F915EB" w:rsidRDefault="00443B5E" w:rsidP="00443B5E">
      <w:pPr>
        <w:pStyle w:val="Dot"/>
        <w:rPr>
          <w:rFonts w:asciiTheme="majorHAnsi" w:hAnsiTheme="majorHAnsi" w:cstheme="majorHAnsi"/>
          <w:sz w:val="26"/>
          <w:szCs w:val="26"/>
          <w:lang w:val="fr-FR"/>
        </w:rPr>
      </w:pPr>
      <w:r w:rsidRPr="00F915EB">
        <w:rPr>
          <w:rFonts w:asciiTheme="majorHAnsi" w:hAnsiTheme="majorHAnsi" w:cstheme="majorHAnsi"/>
          <w:sz w:val="26"/>
          <w:szCs w:val="26"/>
          <w:lang w:val="fr-FR"/>
        </w:rPr>
        <w:t>Qui định liên quan: QĐ</w:t>
      </w:r>
      <w:r w:rsidR="00183143" w:rsidRPr="00F915EB">
        <w:rPr>
          <w:rFonts w:asciiTheme="majorHAnsi" w:hAnsiTheme="majorHAnsi" w:cstheme="majorHAnsi"/>
          <w:sz w:val="26"/>
          <w:szCs w:val="26"/>
          <w:lang w:val="fr-FR"/>
        </w:rPr>
        <w:t>1</w:t>
      </w:r>
    </w:p>
    <w:p w:rsidR="00443B5E" w:rsidRPr="00F915EB" w:rsidRDefault="00443B5E" w:rsidP="00443B5E">
      <w:pPr>
        <w:pStyle w:val="Rule"/>
        <w:rPr>
          <w:rFonts w:asciiTheme="majorHAnsi" w:hAnsiTheme="majorHAnsi" w:cstheme="majorHAnsi"/>
          <w:sz w:val="26"/>
          <w:szCs w:val="26"/>
          <w:u w:val="single"/>
          <w:lang w:val="fr-FR"/>
        </w:rPr>
      </w:pPr>
      <w:r w:rsidRPr="00F915EB">
        <w:rPr>
          <w:rFonts w:asciiTheme="majorHAnsi" w:hAnsiTheme="majorHAnsi" w:cstheme="majorHAnsi"/>
          <w:sz w:val="26"/>
          <w:szCs w:val="26"/>
          <w:lang w:val="fr-FR"/>
        </w:rPr>
        <w:t xml:space="preserve"> </w:t>
      </w:r>
      <w:r w:rsidR="00183143" w:rsidRPr="00F915EB">
        <w:rPr>
          <w:rFonts w:asciiTheme="majorHAnsi" w:hAnsiTheme="majorHAnsi" w:cstheme="majorHAnsi"/>
          <w:sz w:val="26"/>
          <w:szCs w:val="26"/>
          <w:lang w:val="fr-FR"/>
        </w:rPr>
        <w:t>QĐ</w:t>
      </w:r>
      <w:proofErr w:type="gramStart"/>
      <w:r w:rsidR="00183143" w:rsidRPr="00F915EB">
        <w:rPr>
          <w:rFonts w:asciiTheme="majorHAnsi" w:hAnsiTheme="majorHAnsi" w:cstheme="majorHAnsi"/>
          <w:sz w:val="26"/>
          <w:szCs w:val="26"/>
          <w:lang w:val="fr-FR"/>
        </w:rPr>
        <w:t>1:</w:t>
      </w:r>
      <w:proofErr w:type="gramEnd"/>
      <w:r w:rsidR="00183143" w:rsidRPr="00F915EB">
        <w:rPr>
          <w:rFonts w:asciiTheme="majorHAnsi" w:hAnsiTheme="majorHAnsi" w:cstheme="majorHAnsi"/>
          <w:sz w:val="26"/>
          <w:szCs w:val="26"/>
          <w:lang w:val="fr-FR"/>
        </w:rPr>
        <w:t xml:space="preserve"> Có 2 loại độc giả (X,Y). Tuổi độc giả từ 18 đến 55. Thẻ có giá trị 6 tháng.</w:t>
      </w:r>
    </w:p>
    <w:p w:rsidR="00443B5E" w:rsidRPr="00F915EB" w:rsidRDefault="00443B5E" w:rsidP="00443B5E">
      <w:pPr>
        <w:pStyle w:val="Dot"/>
        <w:rPr>
          <w:rFonts w:asciiTheme="majorHAnsi" w:hAnsiTheme="majorHAnsi" w:cstheme="majorHAnsi"/>
          <w:sz w:val="26"/>
          <w:szCs w:val="26"/>
          <w:lang w:val="fr-FR"/>
        </w:rPr>
      </w:pPr>
      <w:r w:rsidRPr="00F915EB">
        <w:rPr>
          <w:rFonts w:asciiTheme="majorHAnsi" w:hAnsiTheme="majorHAnsi" w:cstheme="majorHAnsi"/>
          <w:sz w:val="26"/>
          <w:szCs w:val="26"/>
          <w:lang w:val="fr-FR"/>
        </w:rPr>
        <w:t>Sơ đồ luồng dữ liệu:</w:t>
      </w:r>
    </w:p>
    <w:p w:rsidR="00443B5E" w:rsidRPr="00F915EB" w:rsidRDefault="00443B5E" w:rsidP="00443B5E">
      <w:pPr>
        <w:pStyle w:val="Dot"/>
        <w:rPr>
          <w:rFonts w:asciiTheme="majorHAnsi" w:hAnsiTheme="majorHAnsi" w:cstheme="majorHAnsi"/>
          <w:sz w:val="26"/>
          <w:szCs w:val="26"/>
          <w:lang w:val="fr-FR"/>
        </w:rPr>
      </w:pPr>
      <w:r w:rsidRPr="00F915EB">
        <w:rPr>
          <w:rFonts w:asciiTheme="majorHAnsi" w:hAnsiTheme="majorHAnsi" w:cstheme="majorHAnsi"/>
          <w:sz w:val="26"/>
          <w:szCs w:val="26"/>
          <w:lang w:val="fr-FR"/>
        </w:rPr>
        <w:t>Các thuộc tính mới:</w:t>
      </w:r>
    </w:p>
    <w:p w:rsidR="00443B5E" w:rsidRPr="00F915EB" w:rsidRDefault="00443B5E" w:rsidP="00443B5E">
      <w:pPr>
        <w:pStyle w:val="Body"/>
        <w:rPr>
          <w:rFonts w:asciiTheme="majorHAnsi" w:hAnsiTheme="majorHAnsi" w:cstheme="majorHAnsi"/>
          <w:sz w:val="26"/>
          <w:szCs w:val="26"/>
          <w:lang w:val="fr-FR"/>
        </w:rPr>
      </w:pPr>
      <w:r w:rsidRPr="00F915EB">
        <w:rPr>
          <w:rFonts w:asciiTheme="majorHAnsi" w:hAnsiTheme="majorHAnsi" w:cstheme="majorHAnsi"/>
          <w:sz w:val="26"/>
          <w:szCs w:val="26"/>
          <w:lang w:val="fr-FR"/>
        </w:rPr>
        <w:t>TenLoaiDocGia, TuoiToiThieu, TuoiToiDa, ThoiHanSuDung, NgayHetHan.</w:t>
      </w:r>
    </w:p>
    <w:p w:rsidR="00443B5E" w:rsidRPr="00F915EB" w:rsidRDefault="00443B5E" w:rsidP="00443B5E">
      <w:pPr>
        <w:pStyle w:val="Dot"/>
        <w:rPr>
          <w:rFonts w:asciiTheme="majorHAnsi" w:hAnsiTheme="majorHAnsi" w:cstheme="majorHAnsi"/>
          <w:sz w:val="26"/>
          <w:szCs w:val="26"/>
          <w:lang w:val="fr-FR"/>
        </w:rPr>
      </w:pPr>
      <w:r w:rsidRPr="00F915EB">
        <w:rPr>
          <w:rFonts w:asciiTheme="majorHAnsi" w:hAnsiTheme="majorHAnsi" w:cstheme="majorHAnsi"/>
          <w:sz w:val="26"/>
          <w:szCs w:val="26"/>
          <w:lang w:val="fr-FR"/>
        </w:rPr>
        <w:t>Thiết kế dữ liệu:</w:t>
      </w:r>
    </w:p>
    <w:p w:rsidR="00443B5E" w:rsidRPr="00F915EB" w:rsidRDefault="00563504" w:rsidP="00443B5E">
      <w:pPr>
        <w:pStyle w:val="Picture"/>
        <w:rPr>
          <w:rFonts w:asciiTheme="majorHAnsi" w:hAnsiTheme="majorHAnsi" w:cstheme="majorHAnsi"/>
          <w:sz w:val="26"/>
          <w:szCs w:val="26"/>
          <w:lang w:val="fr-FR"/>
        </w:rPr>
      </w:pPr>
      <w:r>
        <w:rPr>
          <w:lang w:val="fr-FR"/>
        </w:rPr>
        <w:tab/>
      </w:r>
      <w:r w:rsidR="008308E2">
        <w:drawing>
          <wp:inline distT="0" distB="0" distL="0" distR="0" wp14:anchorId="3C456EA5" wp14:editId="0B670181">
            <wp:extent cx="5731510" cy="2167890"/>
            <wp:effectExtent l="0" t="0" r="2540" b="381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67890"/>
                    </a:xfrm>
                    <a:prstGeom prst="rect">
                      <a:avLst/>
                    </a:prstGeom>
                  </pic:spPr>
                </pic:pic>
              </a:graphicData>
            </a:graphic>
          </wp:inline>
        </w:drawing>
      </w:r>
    </w:p>
    <w:p w:rsidR="00443B5E" w:rsidRPr="00F915EB" w:rsidRDefault="00443B5E" w:rsidP="00443B5E">
      <w:pPr>
        <w:pStyle w:val="Dot"/>
        <w:rPr>
          <w:rFonts w:asciiTheme="majorHAnsi" w:hAnsiTheme="majorHAnsi" w:cstheme="majorHAnsi"/>
          <w:sz w:val="26"/>
          <w:szCs w:val="26"/>
          <w:lang w:val="fr-FR"/>
        </w:rPr>
      </w:pPr>
      <w:r w:rsidRPr="00F915EB">
        <w:rPr>
          <w:rFonts w:asciiTheme="majorHAnsi" w:hAnsiTheme="majorHAnsi" w:cstheme="majorHAnsi"/>
          <w:sz w:val="26"/>
          <w:szCs w:val="26"/>
          <w:lang w:val="fr-FR"/>
        </w:rPr>
        <w:t>Các thuộc tính trừu tượng</w:t>
      </w:r>
    </w:p>
    <w:p w:rsidR="00443B5E" w:rsidRPr="00563504" w:rsidRDefault="00443B5E" w:rsidP="00443B5E">
      <w:pPr>
        <w:pStyle w:val="Body"/>
        <w:rPr>
          <w:rFonts w:asciiTheme="majorHAnsi" w:hAnsiTheme="majorHAnsi" w:cstheme="majorHAnsi"/>
          <w:sz w:val="26"/>
          <w:szCs w:val="26"/>
          <w:lang w:val="fr-FR"/>
        </w:rPr>
      </w:pPr>
      <w:r w:rsidRPr="00563504">
        <w:rPr>
          <w:rFonts w:asciiTheme="majorHAnsi" w:hAnsiTheme="majorHAnsi" w:cstheme="majorHAnsi"/>
          <w:sz w:val="26"/>
          <w:szCs w:val="26"/>
          <w:lang w:val="fr-FR"/>
        </w:rPr>
        <w:t>MaLoaiDocGia.</w:t>
      </w:r>
    </w:p>
    <w:p w:rsidR="00443B5E" w:rsidRDefault="00443B5E" w:rsidP="00443B5E">
      <w:pPr>
        <w:pStyle w:val="Dot"/>
        <w:rPr>
          <w:rFonts w:asciiTheme="majorHAnsi" w:hAnsiTheme="majorHAnsi" w:cstheme="majorHAnsi"/>
          <w:sz w:val="26"/>
          <w:szCs w:val="26"/>
          <w:lang w:val="fr-FR"/>
        </w:rPr>
      </w:pPr>
      <w:r w:rsidRPr="00563504">
        <w:rPr>
          <w:rFonts w:asciiTheme="majorHAnsi" w:hAnsiTheme="majorHAnsi" w:cstheme="majorHAnsi"/>
          <w:sz w:val="26"/>
          <w:szCs w:val="26"/>
          <w:lang w:val="fr-FR"/>
        </w:rPr>
        <w:t>Sơ đồ logic:</w:t>
      </w:r>
    </w:p>
    <w:p w:rsidR="009131F1" w:rsidRDefault="009131F1" w:rsidP="00443B5E">
      <w:pPr>
        <w:pStyle w:val="Dot"/>
        <w:rPr>
          <w:rFonts w:asciiTheme="majorHAnsi" w:hAnsiTheme="majorHAnsi" w:cstheme="majorHAnsi"/>
          <w:sz w:val="26"/>
          <w:szCs w:val="26"/>
          <w:lang w:val="fr-FR"/>
        </w:rPr>
      </w:pPr>
    </w:p>
    <w:p w:rsidR="009131F1" w:rsidRDefault="009131F1" w:rsidP="00443B5E">
      <w:pPr>
        <w:pStyle w:val="Dot"/>
        <w:rPr>
          <w:rFonts w:asciiTheme="majorHAnsi" w:hAnsiTheme="majorHAnsi" w:cstheme="majorHAnsi"/>
          <w:sz w:val="26"/>
          <w:szCs w:val="26"/>
          <w:lang w:val="fr-FR"/>
        </w:rPr>
      </w:pPr>
    </w:p>
    <w:p w:rsidR="00B24539" w:rsidRDefault="00B24539" w:rsidP="00443B5E">
      <w:pPr>
        <w:pStyle w:val="Dot"/>
        <w:rPr>
          <w:rFonts w:asciiTheme="majorHAnsi" w:hAnsiTheme="majorHAnsi" w:cstheme="majorHAnsi"/>
          <w:sz w:val="26"/>
          <w:szCs w:val="26"/>
          <w:lang w:val="fr-FR"/>
        </w:rPr>
      </w:pPr>
    </w:p>
    <w:p w:rsidR="00B24539" w:rsidRDefault="00B24539" w:rsidP="00443B5E">
      <w:pPr>
        <w:pStyle w:val="Dot"/>
        <w:rPr>
          <w:rFonts w:asciiTheme="majorHAnsi" w:hAnsiTheme="majorHAnsi" w:cstheme="majorHAnsi"/>
          <w:sz w:val="26"/>
          <w:szCs w:val="26"/>
          <w:lang w:val="fr-FR"/>
        </w:rPr>
      </w:pPr>
    </w:p>
    <w:p w:rsidR="00913114" w:rsidRPr="00563504" w:rsidRDefault="009131F1" w:rsidP="00443B5E">
      <w:pPr>
        <w:pStyle w:val="Dot"/>
        <w:rPr>
          <w:rFonts w:asciiTheme="majorHAnsi" w:hAnsiTheme="majorHAnsi" w:cstheme="majorHAnsi"/>
          <w:sz w:val="26"/>
          <w:szCs w:val="26"/>
          <w:lang w:val="fr-FR"/>
        </w:rPr>
      </w:pPr>
      <w:r>
        <w:rPr>
          <w:rFonts w:asciiTheme="majorHAnsi" w:hAnsiTheme="majorHAnsi" w:cstheme="majorHAnsi"/>
          <w:sz w:val="26"/>
          <w:szCs w:val="26"/>
          <w:lang w:val="fr-FR"/>
        </w:rPr>
        <w:drawing>
          <wp:inline distT="0" distB="0" distL="0" distR="0">
            <wp:extent cx="4391025" cy="10191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019175"/>
                    </a:xfrm>
                    <a:prstGeom prst="rect">
                      <a:avLst/>
                    </a:prstGeom>
                    <a:noFill/>
                    <a:ln>
                      <a:noFill/>
                    </a:ln>
                  </pic:spPr>
                </pic:pic>
              </a:graphicData>
            </a:graphic>
          </wp:inline>
        </w:drawing>
      </w:r>
    </w:p>
    <w:p w:rsidR="00655165" w:rsidRPr="007B1F42" w:rsidRDefault="00655165" w:rsidP="008976B0">
      <w:pPr>
        <w:pStyle w:val="u2"/>
        <w:rPr>
          <w:lang w:val="fr-FR"/>
          <w:rPrChange w:id="14" w:author="Vo Viet" w:date="2018-06-10T06:16:00Z">
            <w:rPr/>
          </w:rPrChange>
        </w:rPr>
      </w:pPr>
      <w:bookmarkStart w:id="15" w:name="_Toc96941679"/>
      <w:bookmarkStart w:id="16" w:name="_Toc96941680"/>
      <w:r w:rsidRPr="007B1F42">
        <w:rPr>
          <w:lang w:val="fr-FR"/>
          <w:rPrChange w:id="17" w:author="Vo Viet" w:date="2018-06-10T06:16:00Z">
            <w:rPr/>
          </w:rPrChange>
        </w:rPr>
        <w:t xml:space="preserve">XÉT YÊU CẦU TIẾP NHẬN DANH SÁCH </w:t>
      </w:r>
      <w:proofErr w:type="gramStart"/>
      <w:r w:rsidRPr="007B1F42">
        <w:rPr>
          <w:lang w:val="fr-FR"/>
          <w:rPrChange w:id="18" w:author="Vo Viet" w:date="2018-06-10T06:16:00Z">
            <w:rPr/>
          </w:rPrChange>
        </w:rPr>
        <w:t>MỚI:</w:t>
      </w:r>
      <w:proofErr w:type="gramEnd"/>
    </w:p>
    <w:p w:rsidR="00655165" w:rsidRPr="007B1F42" w:rsidRDefault="00655165">
      <w:pPr>
        <w:pStyle w:val="u3"/>
        <w:rPr>
          <w:lang w:val="fr-FR"/>
          <w:rPrChange w:id="19" w:author="Vo Viet" w:date="2018-06-10T06:16:00Z">
            <w:rPr/>
          </w:rPrChange>
        </w:rPr>
        <w:pPrChange w:id="20" w:author="Vo Viet" w:date="2018-06-10T06:10:00Z">
          <w:pPr>
            <w:pStyle w:val="u3"/>
            <w:tabs>
              <w:tab w:val="left" w:pos="720"/>
            </w:tabs>
            <w:ind w:left="0" w:firstLine="0"/>
          </w:pPr>
        </w:pPrChange>
      </w:pPr>
      <w:r w:rsidRPr="007B1F42">
        <w:rPr>
          <w:lang w:val="fr-FR"/>
          <w:rPrChange w:id="21" w:author="Vo Viet" w:date="2018-06-10T06:16:00Z">
            <w:rPr/>
          </w:rPrChange>
        </w:rPr>
        <w:t>1.2.1 Thiết kế dữ liệu với tính đúng đắn</w:t>
      </w:r>
    </w:p>
    <w:p w:rsidR="00655165" w:rsidRPr="00F915EB" w:rsidRDefault="00655165" w:rsidP="00655165">
      <w:pPr>
        <w:pStyle w:val="Dot"/>
        <w:numPr>
          <w:ilvl w:val="0"/>
          <w:numId w:val="8"/>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Biểu mẫu liên quan: BM2</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990"/>
        <w:gridCol w:w="1303"/>
        <w:gridCol w:w="2533"/>
        <w:gridCol w:w="2288"/>
      </w:tblGrid>
      <w:tr w:rsidR="00655165" w:rsidRPr="00F915EB" w:rsidTr="009131F1">
        <w:trPr>
          <w:trHeight w:val="264"/>
          <w:jc w:val="center"/>
        </w:trPr>
        <w:tc>
          <w:tcPr>
            <w:tcW w:w="990" w:type="dxa"/>
            <w:tcBorders>
              <w:top w:val="single" w:sz="2" w:space="0" w:color="auto"/>
              <w:left w:val="single" w:sz="2" w:space="0" w:color="auto"/>
              <w:bottom w:val="single" w:sz="2" w:space="0" w:color="auto"/>
              <w:right w:val="single" w:sz="2" w:space="0" w:color="auto"/>
            </w:tcBorders>
            <w:hideMark/>
          </w:tcPr>
          <w:p w:rsidR="00655165" w:rsidRPr="00F915EB" w:rsidRDefault="00655165">
            <w:pPr>
              <w:pStyle w:val="HeaderTable"/>
              <w:spacing w:line="256" w:lineRule="auto"/>
              <w:rPr>
                <w:rFonts w:asciiTheme="majorHAnsi" w:hAnsiTheme="majorHAnsi" w:cstheme="majorHAnsi"/>
                <w:sz w:val="26"/>
                <w:szCs w:val="26"/>
              </w:rPr>
            </w:pPr>
            <w:r w:rsidRPr="00F915EB">
              <w:rPr>
                <w:rFonts w:asciiTheme="majorHAnsi" w:hAnsiTheme="majorHAnsi" w:cstheme="majorHAnsi"/>
                <w:sz w:val="26"/>
                <w:szCs w:val="26"/>
              </w:rPr>
              <w:t>BM</w:t>
            </w:r>
            <w:r w:rsidR="009131F1">
              <w:rPr>
                <w:rFonts w:asciiTheme="majorHAnsi" w:hAnsiTheme="majorHAnsi" w:cstheme="majorHAnsi"/>
                <w:sz w:val="26"/>
                <w:szCs w:val="26"/>
              </w:rPr>
              <w:t>2</w:t>
            </w:r>
            <w:r w:rsidRPr="00F915EB">
              <w:rPr>
                <w:rFonts w:asciiTheme="majorHAnsi" w:hAnsiTheme="majorHAnsi" w:cstheme="majorHAnsi"/>
                <w:sz w:val="26"/>
                <w:szCs w:val="26"/>
              </w:rPr>
              <w:t>:</w:t>
            </w:r>
          </w:p>
        </w:tc>
        <w:tc>
          <w:tcPr>
            <w:tcW w:w="6124" w:type="dxa"/>
            <w:gridSpan w:val="3"/>
            <w:tcBorders>
              <w:top w:val="single" w:sz="2" w:space="0" w:color="auto"/>
              <w:left w:val="single" w:sz="2" w:space="0" w:color="auto"/>
              <w:bottom w:val="single" w:sz="2" w:space="0" w:color="auto"/>
              <w:right w:val="single" w:sz="2" w:space="0" w:color="auto"/>
            </w:tcBorders>
            <w:hideMark/>
          </w:tcPr>
          <w:p w:rsidR="00655165" w:rsidRPr="00F915EB" w:rsidRDefault="00655165">
            <w:pPr>
              <w:pStyle w:val="HeaderTable"/>
              <w:spacing w:line="256" w:lineRule="auto"/>
              <w:rPr>
                <w:rFonts w:asciiTheme="majorHAnsi" w:hAnsiTheme="majorHAnsi" w:cstheme="majorHAnsi"/>
                <w:sz w:val="26"/>
                <w:szCs w:val="26"/>
              </w:rPr>
            </w:pPr>
            <w:r w:rsidRPr="00F915EB">
              <w:rPr>
                <w:rFonts w:asciiTheme="majorHAnsi" w:hAnsiTheme="majorHAnsi" w:cstheme="majorHAnsi"/>
                <w:sz w:val="26"/>
                <w:szCs w:val="26"/>
              </w:rPr>
              <w:t>Thông Tin Sách</w:t>
            </w:r>
          </w:p>
        </w:tc>
      </w:tr>
      <w:tr w:rsidR="00655165" w:rsidRPr="00F915EB" w:rsidTr="00655165">
        <w:trPr>
          <w:trHeight w:val="292"/>
          <w:jc w:val="center"/>
        </w:trPr>
        <w:tc>
          <w:tcPr>
            <w:tcW w:w="2293" w:type="dxa"/>
            <w:gridSpan w:val="2"/>
            <w:tcBorders>
              <w:top w:val="single" w:sz="2" w:space="0" w:color="auto"/>
              <w:left w:val="single" w:sz="2" w:space="0" w:color="auto"/>
              <w:bottom w:val="single" w:sz="2" w:space="0" w:color="auto"/>
              <w:right w:val="single" w:sz="2" w:space="0" w:color="auto"/>
            </w:tcBorders>
            <w:vAlign w:val="center"/>
            <w:hideMark/>
          </w:tcPr>
          <w:p w:rsidR="00655165" w:rsidRPr="00F915EB" w:rsidRDefault="00655165">
            <w:pPr>
              <w:pStyle w:val="LeftTable"/>
              <w:tabs>
                <w:tab w:val="right" w:leader="dot" w:pos="2616"/>
              </w:tabs>
              <w:spacing w:line="256" w:lineRule="auto"/>
              <w:rPr>
                <w:rFonts w:asciiTheme="majorHAnsi" w:hAnsiTheme="majorHAnsi" w:cstheme="majorHAnsi"/>
                <w:sz w:val="26"/>
                <w:szCs w:val="26"/>
              </w:rPr>
            </w:pPr>
            <w:r w:rsidRPr="00F915EB">
              <w:rPr>
                <w:rFonts w:asciiTheme="majorHAnsi" w:hAnsiTheme="majorHAnsi" w:cstheme="majorHAnsi"/>
                <w:sz w:val="26"/>
                <w:szCs w:val="26"/>
              </w:rPr>
              <w:t>Tên sách:</w:t>
            </w:r>
            <w:r w:rsidRPr="00F915EB">
              <w:rPr>
                <w:rFonts w:asciiTheme="majorHAnsi" w:hAnsiTheme="majorHAnsi" w:cstheme="majorHAnsi"/>
                <w:sz w:val="26"/>
                <w:szCs w:val="26"/>
              </w:rPr>
              <w:tab/>
            </w:r>
          </w:p>
        </w:tc>
        <w:tc>
          <w:tcPr>
            <w:tcW w:w="2533" w:type="dxa"/>
            <w:tcBorders>
              <w:top w:val="single" w:sz="2" w:space="0" w:color="auto"/>
              <w:left w:val="single" w:sz="2" w:space="0" w:color="auto"/>
              <w:bottom w:val="single" w:sz="2" w:space="0" w:color="auto"/>
              <w:right w:val="single" w:sz="2" w:space="0" w:color="auto"/>
            </w:tcBorders>
            <w:vAlign w:val="center"/>
            <w:hideMark/>
          </w:tcPr>
          <w:p w:rsidR="00655165" w:rsidRPr="00F915EB" w:rsidRDefault="00655165">
            <w:pPr>
              <w:pStyle w:val="LeftTable"/>
              <w:tabs>
                <w:tab w:val="right" w:leader="dot" w:pos="2317"/>
              </w:tabs>
              <w:spacing w:line="256" w:lineRule="auto"/>
              <w:rPr>
                <w:rFonts w:asciiTheme="majorHAnsi" w:hAnsiTheme="majorHAnsi" w:cstheme="majorHAnsi"/>
                <w:sz w:val="26"/>
                <w:szCs w:val="26"/>
              </w:rPr>
            </w:pPr>
            <w:r w:rsidRPr="00F915EB">
              <w:rPr>
                <w:rFonts w:asciiTheme="majorHAnsi" w:hAnsiTheme="majorHAnsi" w:cstheme="majorHAnsi"/>
                <w:sz w:val="26"/>
                <w:szCs w:val="26"/>
              </w:rPr>
              <w:t xml:space="preserve">Thể loại: </w:t>
            </w:r>
            <w:r w:rsidRPr="00F915EB">
              <w:rPr>
                <w:rFonts w:asciiTheme="majorHAnsi" w:hAnsiTheme="majorHAnsi" w:cstheme="majorHAnsi"/>
                <w:sz w:val="26"/>
                <w:szCs w:val="26"/>
              </w:rPr>
              <w:tab/>
            </w:r>
          </w:p>
        </w:tc>
        <w:tc>
          <w:tcPr>
            <w:tcW w:w="2288" w:type="dxa"/>
            <w:tcBorders>
              <w:top w:val="single" w:sz="2" w:space="0" w:color="auto"/>
              <w:left w:val="single" w:sz="2" w:space="0" w:color="auto"/>
              <w:bottom w:val="single" w:sz="2" w:space="0" w:color="auto"/>
              <w:right w:val="single" w:sz="2" w:space="0" w:color="auto"/>
            </w:tcBorders>
            <w:vAlign w:val="center"/>
            <w:hideMark/>
          </w:tcPr>
          <w:p w:rsidR="00655165" w:rsidRPr="00F915EB" w:rsidRDefault="00655165">
            <w:pPr>
              <w:pStyle w:val="LeftTable"/>
              <w:tabs>
                <w:tab w:val="right" w:leader="dot" w:pos="2072"/>
              </w:tabs>
              <w:spacing w:line="256" w:lineRule="auto"/>
              <w:rPr>
                <w:rFonts w:asciiTheme="majorHAnsi" w:hAnsiTheme="majorHAnsi" w:cstheme="majorHAnsi"/>
                <w:sz w:val="26"/>
                <w:szCs w:val="26"/>
              </w:rPr>
            </w:pPr>
            <w:r w:rsidRPr="00F915EB">
              <w:rPr>
                <w:rFonts w:asciiTheme="majorHAnsi" w:hAnsiTheme="majorHAnsi" w:cstheme="majorHAnsi"/>
                <w:sz w:val="26"/>
                <w:szCs w:val="26"/>
              </w:rPr>
              <w:t xml:space="preserve">Tác giả: </w:t>
            </w:r>
            <w:r w:rsidRPr="00F915EB">
              <w:rPr>
                <w:rFonts w:asciiTheme="majorHAnsi" w:hAnsiTheme="majorHAnsi" w:cstheme="majorHAnsi"/>
                <w:sz w:val="26"/>
                <w:szCs w:val="26"/>
              </w:rPr>
              <w:tab/>
            </w:r>
          </w:p>
        </w:tc>
      </w:tr>
      <w:tr w:rsidR="00655165" w:rsidRPr="00F915EB" w:rsidTr="00655165">
        <w:trPr>
          <w:trHeight w:val="307"/>
          <w:jc w:val="center"/>
        </w:trPr>
        <w:tc>
          <w:tcPr>
            <w:tcW w:w="2293" w:type="dxa"/>
            <w:gridSpan w:val="2"/>
            <w:tcBorders>
              <w:top w:val="single" w:sz="2" w:space="0" w:color="auto"/>
              <w:left w:val="single" w:sz="2" w:space="0" w:color="auto"/>
              <w:bottom w:val="single" w:sz="2" w:space="0" w:color="auto"/>
              <w:right w:val="single" w:sz="2" w:space="0" w:color="auto"/>
            </w:tcBorders>
            <w:hideMark/>
          </w:tcPr>
          <w:p w:rsidR="00655165" w:rsidRPr="00F915EB" w:rsidRDefault="00655165">
            <w:pPr>
              <w:pStyle w:val="LeftTable"/>
              <w:tabs>
                <w:tab w:val="right" w:leader="dot" w:pos="2616"/>
              </w:tabs>
              <w:spacing w:line="256" w:lineRule="auto"/>
              <w:rPr>
                <w:rFonts w:asciiTheme="majorHAnsi" w:hAnsiTheme="majorHAnsi" w:cstheme="majorHAnsi"/>
                <w:sz w:val="26"/>
                <w:szCs w:val="26"/>
              </w:rPr>
            </w:pPr>
            <w:r w:rsidRPr="00F915EB">
              <w:rPr>
                <w:rFonts w:asciiTheme="majorHAnsi" w:hAnsiTheme="majorHAnsi" w:cstheme="majorHAnsi"/>
                <w:sz w:val="26"/>
                <w:szCs w:val="26"/>
              </w:rPr>
              <w:lastRenderedPageBreak/>
              <w:t xml:space="preserve">Năm xuất bản: </w:t>
            </w:r>
            <w:r w:rsidRPr="00F915EB">
              <w:rPr>
                <w:rFonts w:asciiTheme="majorHAnsi" w:hAnsiTheme="majorHAnsi" w:cstheme="majorHAnsi"/>
                <w:sz w:val="26"/>
                <w:szCs w:val="26"/>
              </w:rPr>
              <w:tab/>
            </w:r>
          </w:p>
        </w:tc>
        <w:tc>
          <w:tcPr>
            <w:tcW w:w="2533" w:type="dxa"/>
            <w:tcBorders>
              <w:top w:val="single" w:sz="2" w:space="0" w:color="auto"/>
              <w:left w:val="single" w:sz="2" w:space="0" w:color="auto"/>
              <w:bottom w:val="single" w:sz="2" w:space="0" w:color="auto"/>
              <w:right w:val="single" w:sz="2" w:space="0" w:color="auto"/>
            </w:tcBorders>
            <w:hideMark/>
          </w:tcPr>
          <w:p w:rsidR="00655165" w:rsidRPr="00F915EB" w:rsidRDefault="00655165">
            <w:pPr>
              <w:pStyle w:val="LeftTable"/>
              <w:tabs>
                <w:tab w:val="right" w:leader="dot" w:pos="2317"/>
              </w:tabs>
              <w:spacing w:line="256" w:lineRule="auto"/>
              <w:rPr>
                <w:rFonts w:asciiTheme="majorHAnsi" w:hAnsiTheme="majorHAnsi" w:cstheme="majorHAnsi"/>
                <w:sz w:val="26"/>
                <w:szCs w:val="26"/>
              </w:rPr>
            </w:pPr>
            <w:r w:rsidRPr="00F915EB">
              <w:rPr>
                <w:rFonts w:asciiTheme="majorHAnsi" w:hAnsiTheme="majorHAnsi" w:cstheme="majorHAnsi"/>
                <w:sz w:val="26"/>
                <w:szCs w:val="26"/>
              </w:rPr>
              <w:t xml:space="preserve">Nhà xuất bản: </w:t>
            </w:r>
            <w:r w:rsidRPr="00F915EB">
              <w:rPr>
                <w:rFonts w:asciiTheme="majorHAnsi" w:hAnsiTheme="majorHAnsi" w:cstheme="majorHAnsi"/>
                <w:sz w:val="26"/>
                <w:szCs w:val="26"/>
              </w:rPr>
              <w:tab/>
            </w:r>
          </w:p>
        </w:tc>
        <w:tc>
          <w:tcPr>
            <w:tcW w:w="2288" w:type="dxa"/>
            <w:tcBorders>
              <w:top w:val="single" w:sz="2" w:space="0" w:color="auto"/>
              <w:left w:val="single" w:sz="2" w:space="0" w:color="auto"/>
              <w:bottom w:val="single" w:sz="2" w:space="0" w:color="auto"/>
              <w:right w:val="single" w:sz="2" w:space="0" w:color="auto"/>
            </w:tcBorders>
            <w:hideMark/>
          </w:tcPr>
          <w:p w:rsidR="00655165" w:rsidRPr="00F915EB" w:rsidRDefault="00655165">
            <w:pPr>
              <w:pStyle w:val="LeftTable"/>
              <w:tabs>
                <w:tab w:val="right" w:leader="dot" w:pos="2072"/>
              </w:tabs>
              <w:spacing w:line="256" w:lineRule="auto"/>
              <w:rPr>
                <w:rFonts w:asciiTheme="majorHAnsi" w:hAnsiTheme="majorHAnsi" w:cstheme="majorHAnsi"/>
                <w:sz w:val="26"/>
                <w:szCs w:val="26"/>
              </w:rPr>
            </w:pPr>
            <w:r w:rsidRPr="00F915EB">
              <w:rPr>
                <w:rFonts w:asciiTheme="majorHAnsi" w:hAnsiTheme="majorHAnsi" w:cstheme="majorHAnsi"/>
                <w:sz w:val="26"/>
                <w:szCs w:val="26"/>
              </w:rPr>
              <w:t xml:space="preserve">Ngày nhập: </w:t>
            </w:r>
            <w:r w:rsidRPr="00F915EB">
              <w:rPr>
                <w:rFonts w:asciiTheme="majorHAnsi" w:hAnsiTheme="majorHAnsi" w:cstheme="majorHAnsi"/>
                <w:sz w:val="26"/>
                <w:szCs w:val="26"/>
              </w:rPr>
              <w:tab/>
            </w:r>
          </w:p>
        </w:tc>
      </w:tr>
      <w:tr w:rsidR="00655165" w:rsidRPr="00F915EB" w:rsidTr="00655165">
        <w:trPr>
          <w:trHeight w:val="307"/>
          <w:jc w:val="center"/>
        </w:trPr>
        <w:tc>
          <w:tcPr>
            <w:tcW w:w="2293" w:type="dxa"/>
            <w:gridSpan w:val="2"/>
            <w:tcBorders>
              <w:top w:val="single" w:sz="2" w:space="0" w:color="auto"/>
              <w:left w:val="single" w:sz="2" w:space="0" w:color="auto"/>
              <w:bottom w:val="single" w:sz="2" w:space="0" w:color="auto"/>
              <w:right w:val="single" w:sz="2" w:space="0" w:color="auto"/>
            </w:tcBorders>
            <w:hideMark/>
          </w:tcPr>
          <w:p w:rsidR="00655165" w:rsidRPr="00F915EB" w:rsidRDefault="00655165">
            <w:pPr>
              <w:pStyle w:val="LeftTable"/>
              <w:tabs>
                <w:tab w:val="right" w:leader="dot" w:pos="2616"/>
              </w:tabs>
              <w:spacing w:line="256" w:lineRule="auto"/>
              <w:rPr>
                <w:rFonts w:asciiTheme="majorHAnsi" w:hAnsiTheme="majorHAnsi" w:cstheme="majorHAnsi"/>
                <w:sz w:val="26"/>
                <w:szCs w:val="26"/>
              </w:rPr>
            </w:pPr>
            <w:r w:rsidRPr="00F915EB">
              <w:rPr>
                <w:rFonts w:asciiTheme="majorHAnsi" w:hAnsiTheme="majorHAnsi" w:cstheme="majorHAnsi"/>
                <w:sz w:val="26"/>
                <w:szCs w:val="26"/>
              </w:rPr>
              <w:t>Trị giá:</w:t>
            </w:r>
            <w:r w:rsidRPr="00F915EB">
              <w:rPr>
                <w:rFonts w:asciiTheme="majorHAnsi" w:hAnsiTheme="majorHAnsi" w:cstheme="majorHAnsi"/>
                <w:sz w:val="26"/>
                <w:szCs w:val="26"/>
              </w:rPr>
              <w:tab/>
            </w:r>
          </w:p>
        </w:tc>
        <w:tc>
          <w:tcPr>
            <w:tcW w:w="2533" w:type="dxa"/>
            <w:tcBorders>
              <w:top w:val="single" w:sz="2" w:space="0" w:color="auto"/>
              <w:left w:val="single" w:sz="2" w:space="0" w:color="auto"/>
              <w:bottom w:val="single" w:sz="2" w:space="0" w:color="auto"/>
              <w:right w:val="single" w:sz="2" w:space="0" w:color="auto"/>
            </w:tcBorders>
          </w:tcPr>
          <w:p w:rsidR="00655165" w:rsidRPr="00F915EB" w:rsidRDefault="00655165">
            <w:pPr>
              <w:pStyle w:val="LeftTable"/>
              <w:tabs>
                <w:tab w:val="right" w:leader="dot" w:pos="2317"/>
              </w:tabs>
              <w:spacing w:line="256" w:lineRule="auto"/>
              <w:rPr>
                <w:rFonts w:asciiTheme="majorHAnsi" w:hAnsiTheme="majorHAnsi" w:cstheme="majorHAnsi"/>
                <w:sz w:val="26"/>
                <w:szCs w:val="26"/>
              </w:rPr>
            </w:pPr>
          </w:p>
        </w:tc>
        <w:tc>
          <w:tcPr>
            <w:tcW w:w="2288" w:type="dxa"/>
            <w:tcBorders>
              <w:top w:val="single" w:sz="2" w:space="0" w:color="auto"/>
              <w:left w:val="single" w:sz="2" w:space="0" w:color="auto"/>
              <w:bottom w:val="single" w:sz="2" w:space="0" w:color="auto"/>
              <w:right w:val="single" w:sz="2" w:space="0" w:color="auto"/>
            </w:tcBorders>
          </w:tcPr>
          <w:p w:rsidR="00655165" w:rsidRPr="00F915EB" w:rsidRDefault="00655165">
            <w:pPr>
              <w:pStyle w:val="LeftTable"/>
              <w:tabs>
                <w:tab w:val="right" w:leader="dot" w:pos="2072"/>
              </w:tabs>
              <w:spacing w:line="256" w:lineRule="auto"/>
              <w:rPr>
                <w:rFonts w:asciiTheme="majorHAnsi" w:hAnsiTheme="majorHAnsi" w:cstheme="majorHAnsi"/>
                <w:sz w:val="26"/>
                <w:szCs w:val="26"/>
              </w:rPr>
            </w:pPr>
          </w:p>
        </w:tc>
      </w:tr>
    </w:tbl>
    <w:p w:rsidR="00655165" w:rsidRPr="00F915EB" w:rsidRDefault="00655165" w:rsidP="00655165">
      <w:pPr>
        <w:pStyle w:val="Dot"/>
        <w:numPr>
          <w:ilvl w:val="0"/>
          <w:numId w:val="8"/>
        </w:numPr>
        <w:tabs>
          <w:tab w:val="num" w:pos="360"/>
        </w:tabs>
        <w:ind w:left="360"/>
        <w:rPr>
          <w:rFonts w:asciiTheme="majorHAnsi" w:hAnsiTheme="majorHAnsi" w:cstheme="majorHAnsi"/>
          <w:sz w:val="26"/>
          <w:szCs w:val="26"/>
          <w:lang w:val="vi-VN"/>
        </w:rPr>
      </w:pPr>
      <w:r w:rsidRPr="00F915EB">
        <w:rPr>
          <w:rFonts w:asciiTheme="majorHAnsi" w:hAnsiTheme="majorHAnsi" w:cstheme="majorHAnsi"/>
          <w:sz w:val="26"/>
          <w:szCs w:val="26"/>
          <w:lang w:val="vi-VN"/>
        </w:rPr>
        <w:t>Sơ đồ luồng dữ liệu:</w:t>
      </w:r>
    </w:p>
    <w:p w:rsidR="00655165" w:rsidRPr="00F915EB" w:rsidRDefault="00655165" w:rsidP="00655165">
      <w:pPr>
        <w:pStyle w:val="Dot"/>
        <w:numPr>
          <w:ilvl w:val="0"/>
          <w:numId w:val="8"/>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655165" w:rsidRPr="00F915EB" w:rsidRDefault="00655165" w:rsidP="00655165">
      <w:pPr>
        <w:pStyle w:val="Body"/>
        <w:rPr>
          <w:rFonts w:asciiTheme="majorHAnsi" w:hAnsiTheme="majorHAnsi" w:cstheme="majorHAnsi"/>
          <w:sz w:val="26"/>
          <w:szCs w:val="26"/>
        </w:rPr>
      </w:pPr>
      <w:r w:rsidRPr="00F915EB">
        <w:rPr>
          <w:rFonts w:asciiTheme="majorHAnsi" w:hAnsiTheme="majorHAnsi" w:cstheme="majorHAnsi"/>
          <w:sz w:val="26"/>
          <w:szCs w:val="26"/>
        </w:rPr>
        <w:t>TenSach, TheLoai, TacGia, NamXuatBan, NhaXuatBan, NgayNhap, TriGia.</w:t>
      </w:r>
    </w:p>
    <w:p w:rsidR="00655165" w:rsidRPr="00F915EB" w:rsidRDefault="00655165" w:rsidP="00655165">
      <w:pPr>
        <w:pStyle w:val="Dot"/>
        <w:numPr>
          <w:ilvl w:val="0"/>
          <w:numId w:val="8"/>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655165" w:rsidRPr="00F915EB" w:rsidRDefault="009131F1" w:rsidP="00655165">
      <w:pPr>
        <w:pStyle w:val="Picture"/>
        <w:rPr>
          <w:rFonts w:asciiTheme="majorHAnsi" w:hAnsiTheme="majorHAnsi" w:cstheme="majorHAnsi"/>
          <w:sz w:val="26"/>
          <w:szCs w:val="26"/>
        </w:rPr>
      </w:pPr>
      <w:r>
        <w:rPr>
          <w:rFonts w:asciiTheme="majorHAnsi" w:hAnsiTheme="majorHAnsi" w:cstheme="majorHAnsi"/>
          <w:sz w:val="26"/>
          <w:szCs w:val="26"/>
        </w:rPr>
        <w:drawing>
          <wp:inline distT="0" distB="0" distL="0" distR="0">
            <wp:extent cx="5553075" cy="428625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4286250"/>
                    </a:xfrm>
                    <a:prstGeom prst="rect">
                      <a:avLst/>
                    </a:prstGeom>
                    <a:noFill/>
                    <a:ln>
                      <a:noFill/>
                    </a:ln>
                  </pic:spPr>
                </pic:pic>
              </a:graphicData>
            </a:graphic>
          </wp:inline>
        </w:drawing>
      </w:r>
    </w:p>
    <w:p w:rsidR="00655165" w:rsidRPr="00F915EB" w:rsidRDefault="00655165" w:rsidP="00655165">
      <w:pPr>
        <w:pStyle w:val="Dot"/>
        <w:numPr>
          <w:ilvl w:val="0"/>
          <w:numId w:val="8"/>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655165" w:rsidRPr="00F915EB" w:rsidRDefault="00655165" w:rsidP="00655165">
      <w:pPr>
        <w:pStyle w:val="Body"/>
        <w:rPr>
          <w:rFonts w:asciiTheme="majorHAnsi" w:hAnsiTheme="majorHAnsi" w:cstheme="majorHAnsi"/>
          <w:sz w:val="26"/>
          <w:szCs w:val="26"/>
        </w:rPr>
      </w:pPr>
      <w:r w:rsidRPr="00F915EB">
        <w:rPr>
          <w:rFonts w:asciiTheme="majorHAnsi" w:hAnsiTheme="majorHAnsi" w:cstheme="majorHAnsi"/>
          <w:sz w:val="26"/>
          <w:szCs w:val="26"/>
        </w:rPr>
        <w:t>MaSach.</w:t>
      </w:r>
    </w:p>
    <w:p w:rsidR="00655165" w:rsidRPr="00F915EB" w:rsidRDefault="00655165" w:rsidP="00655165">
      <w:pPr>
        <w:pStyle w:val="Dot"/>
        <w:numPr>
          <w:ilvl w:val="0"/>
          <w:numId w:val="8"/>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Sơ đồ logic:</w:t>
      </w:r>
    </w:p>
    <w:p w:rsidR="00655165" w:rsidRPr="00F915EB" w:rsidRDefault="00655165" w:rsidP="00655165">
      <w:pPr>
        <w:rPr>
          <w:rFonts w:asciiTheme="majorHAnsi" w:hAnsiTheme="majorHAnsi" w:cstheme="majorHAnsi"/>
          <w:sz w:val="26"/>
          <w:szCs w:val="26"/>
        </w:rPr>
      </w:pPr>
    </w:p>
    <w:p w:rsidR="00655165" w:rsidRPr="00F915EB" w:rsidRDefault="009131F1" w:rsidP="00655165">
      <w:pPr>
        <w:rPr>
          <w:rFonts w:asciiTheme="majorHAnsi" w:hAnsiTheme="majorHAnsi" w:cstheme="majorHAnsi"/>
          <w:sz w:val="26"/>
          <w:szCs w:val="26"/>
        </w:rPr>
      </w:pPr>
      <w:r>
        <w:rPr>
          <w:rFonts w:asciiTheme="majorHAnsi" w:hAnsiTheme="majorHAnsi" w:cstheme="majorHAnsi"/>
          <w:noProof/>
          <w:sz w:val="26"/>
          <w:szCs w:val="26"/>
        </w:rPr>
        <w:drawing>
          <wp:inline distT="0" distB="0" distL="0" distR="0">
            <wp:extent cx="4419600" cy="16002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1600200"/>
                    </a:xfrm>
                    <a:prstGeom prst="rect">
                      <a:avLst/>
                    </a:prstGeom>
                    <a:noFill/>
                    <a:ln>
                      <a:noFill/>
                    </a:ln>
                  </pic:spPr>
                </pic:pic>
              </a:graphicData>
            </a:graphic>
          </wp:inline>
        </w:drawing>
      </w:r>
    </w:p>
    <w:p w:rsidR="00655165" w:rsidRPr="00F915EB" w:rsidRDefault="00655165" w:rsidP="009131F1">
      <w:pPr>
        <w:pStyle w:val="u3"/>
        <w:ind w:left="0" w:firstLine="0"/>
      </w:pPr>
      <w:r w:rsidRPr="00F915EB">
        <w:lastRenderedPageBreak/>
        <w:t>Thiết kế dữ liệu với tính tiến hóa</w:t>
      </w:r>
      <w:bookmarkEnd w:id="16"/>
    </w:p>
    <w:p w:rsidR="00655165" w:rsidRPr="009131F1" w:rsidRDefault="00655165" w:rsidP="009131F1">
      <w:pPr>
        <w:pStyle w:val="Dot"/>
        <w:rPr>
          <w:rFonts w:asciiTheme="majorHAnsi" w:hAnsiTheme="majorHAnsi" w:cstheme="majorHAnsi"/>
          <w:sz w:val="26"/>
          <w:szCs w:val="26"/>
          <w:lang w:val="fr-FR"/>
        </w:rPr>
      </w:pPr>
      <w:r w:rsidRPr="009131F1">
        <w:rPr>
          <w:rFonts w:asciiTheme="majorHAnsi" w:hAnsiTheme="majorHAnsi" w:cstheme="majorHAnsi"/>
          <w:sz w:val="26"/>
          <w:szCs w:val="26"/>
          <w:lang w:val="fr-FR"/>
        </w:rPr>
        <w:t>Qui định liên quan: QĐ2</w:t>
      </w:r>
    </w:p>
    <w:p w:rsidR="00655165" w:rsidRPr="00F915EB" w:rsidRDefault="00655165" w:rsidP="009131F1">
      <w:pPr>
        <w:pStyle w:val="Rule"/>
        <w:rPr>
          <w:rFonts w:asciiTheme="majorHAnsi" w:hAnsiTheme="majorHAnsi" w:cstheme="majorHAnsi"/>
          <w:sz w:val="26"/>
          <w:szCs w:val="26"/>
        </w:rPr>
      </w:pPr>
      <w:r w:rsidRPr="00F915EB">
        <w:rPr>
          <w:rFonts w:asciiTheme="majorHAnsi" w:hAnsiTheme="majorHAnsi" w:cstheme="majorHAnsi"/>
          <w:sz w:val="26"/>
          <w:szCs w:val="26"/>
        </w:rPr>
        <w:t>QĐ2: Có 3 thể loại (A, B, C). Có 100 tác giả. Chỉ nhận các sách xuất bản trong vòng 8 năm.</w:t>
      </w:r>
    </w:p>
    <w:p w:rsidR="00655165" w:rsidRPr="00F915EB" w:rsidRDefault="00655165" w:rsidP="009131F1">
      <w:pPr>
        <w:pStyle w:val="Dot"/>
        <w:numPr>
          <w:ilvl w:val="0"/>
          <w:numId w:val="8"/>
        </w:numPr>
        <w:rPr>
          <w:rFonts w:asciiTheme="majorHAnsi" w:hAnsiTheme="majorHAnsi" w:cstheme="majorHAnsi"/>
          <w:sz w:val="26"/>
          <w:szCs w:val="26"/>
        </w:rPr>
      </w:pPr>
      <w:r w:rsidRPr="00F915EB">
        <w:rPr>
          <w:rFonts w:asciiTheme="majorHAnsi" w:hAnsiTheme="majorHAnsi" w:cstheme="majorHAnsi"/>
          <w:sz w:val="26"/>
          <w:szCs w:val="26"/>
        </w:rPr>
        <w:t>Sơ đồ luồng dữ liệu:</w:t>
      </w:r>
    </w:p>
    <w:p w:rsidR="00655165" w:rsidRPr="00F915EB" w:rsidRDefault="00655165" w:rsidP="009131F1">
      <w:pPr>
        <w:pStyle w:val="Dot"/>
        <w:numPr>
          <w:ilvl w:val="0"/>
          <w:numId w:val="8"/>
        </w:numPr>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655165" w:rsidRPr="00F915EB" w:rsidRDefault="00655165" w:rsidP="009131F1">
      <w:pPr>
        <w:pStyle w:val="Body"/>
        <w:rPr>
          <w:rFonts w:asciiTheme="majorHAnsi" w:hAnsiTheme="majorHAnsi" w:cstheme="majorHAnsi"/>
          <w:sz w:val="26"/>
          <w:szCs w:val="26"/>
        </w:rPr>
      </w:pPr>
      <w:r w:rsidRPr="00F915EB">
        <w:rPr>
          <w:rFonts w:asciiTheme="majorHAnsi" w:hAnsiTheme="majorHAnsi" w:cstheme="majorHAnsi"/>
          <w:sz w:val="26"/>
          <w:szCs w:val="26"/>
        </w:rPr>
        <w:t xml:space="preserve">TenTheLoai, </w:t>
      </w:r>
      <w:proofErr w:type="gramStart"/>
      <w:r w:rsidRPr="00F915EB">
        <w:rPr>
          <w:rFonts w:asciiTheme="majorHAnsi" w:hAnsiTheme="majorHAnsi" w:cstheme="majorHAnsi"/>
          <w:sz w:val="26"/>
          <w:szCs w:val="26"/>
        </w:rPr>
        <w:t>KhoangCachXuatBan,SoLuongTacGia</w:t>
      </w:r>
      <w:proofErr w:type="gramEnd"/>
      <w:r w:rsidR="008E772C">
        <w:rPr>
          <w:rFonts w:asciiTheme="majorHAnsi" w:hAnsiTheme="majorHAnsi" w:cstheme="majorHAnsi"/>
          <w:sz w:val="26"/>
          <w:szCs w:val="26"/>
        </w:rPr>
        <w:t xml:space="preserve"> ,TenTinhTrang, TenNhaXuatBan</w:t>
      </w:r>
    </w:p>
    <w:p w:rsidR="00655165" w:rsidDel="001E2803" w:rsidRDefault="00655165" w:rsidP="009131F1">
      <w:pPr>
        <w:pStyle w:val="Dot"/>
        <w:rPr>
          <w:del w:id="22" w:author="Vo Viet" w:date="2018-06-10T05:42:00Z"/>
          <w:rFonts w:asciiTheme="majorHAnsi" w:hAnsiTheme="majorHAnsi" w:cstheme="majorHAnsi"/>
          <w:sz w:val="26"/>
          <w:szCs w:val="26"/>
        </w:rPr>
      </w:pPr>
      <w:r w:rsidRPr="00F915EB">
        <w:rPr>
          <w:rFonts w:asciiTheme="majorHAnsi" w:hAnsiTheme="majorHAnsi" w:cstheme="majorHAnsi"/>
          <w:sz w:val="26"/>
          <w:szCs w:val="26"/>
        </w:rPr>
        <w:t>Thiết kế dữ liệu:</w:t>
      </w:r>
    </w:p>
    <w:p w:rsidR="001E2803" w:rsidRPr="00F915EB" w:rsidRDefault="008E772C" w:rsidP="009131F1">
      <w:pPr>
        <w:pStyle w:val="Dot"/>
        <w:rPr>
          <w:ins w:id="23" w:author="Vo Viet" w:date="2018-06-10T05:43:00Z"/>
          <w:rFonts w:asciiTheme="majorHAnsi" w:hAnsiTheme="majorHAnsi" w:cstheme="majorHAnsi"/>
          <w:sz w:val="26"/>
          <w:szCs w:val="26"/>
        </w:rPr>
      </w:pPr>
      <w:r>
        <w:rPr>
          <w:rFonts w:asciiTheme="majorHAnsi" w:hAnsiTheme="majorHAnsi" w:cstheme="majorHAnsi"/>
          <w:sz w:val="26"/>
          <w:szCs w:val="26"/>
        </w:rPr>
        <w:drawing>
          <wp:inline distT="0" distB="0" distL="0" distR="0">
            <wp:extent cx="5219700" cy="418147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181475"/>
                    </a:xfrm>
                    <a:prstGeom prst="rect">
                      <a:avLst/>
                    </a:prstGeom>
                    <a:noFill/>
                    <a:ln>
                      <a:noFill/>
                    </a:ln>
                  </pic:spPr>
                </pic:pic>
              </a:graphicData>
            </a:graphic>
          </wp:inline>
        </w:drawing>
      </w:r>
    </w:p>
    <w:p w:rsidR="00655165" w:rsidRPr="00F915EB" w:rsidRDefault="00655165" w:rsidP="009131F1">
      <w:pPr>
        <w:pStyle w:val="Dot"/>
        <w:numPr>
          <w:ilvl w:val="0"/>
          <w:numId w:val="10"/>
        </w:numPr>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655165" w:rsidRPr="00F915EB" w:rsidRDefault="00655165" w:rsidP="009131F1">
      <w:pPr>
        <w:pStyle w:val="Body"/>
        <w:ind w:left="720"/>
        <w:rPr>
          <w:rFonts w:asciiTheme="majorHAnsi" w:hAnsiTheme="majorHAnsi" w:cstheme="majorHAnsi"/>
          <w:sz w:val="26"/>
          <w:szCs w:val="26"/>
        </w:rPr>
      </w:pPr>
      <w:proofErr w:type="gramStart"/>
      <w:r w:rsidRPr="00F915EB">
        <w:rPr>
          <w:rFonts w:asciiTheme="majorHAnsi" w:hAnsiTheme="majorHAnsi" w:cstheme="majorHAnsi"/>
          <w:sz w:val="26"/>
          <w:szCs w:val="26"/>
        </w:rPr>
        <w:t>MaTheLoai,MaTacGia</w:t>
      </w:r>
      <w:proofErr w:type="gramEnd"/>
      <w:r w:rsidR="008E772C">
        <w:rPr>
          <w:rFonts w:asciiTheme="majorHAnsi" w:hAnsiTheme="majorHAnsi" w:cstheme="majorHAnsi"/>
          <w:sz w:val="26"/>
          <w:szCs w:val="26"/>
        </w:rPr>
        <w:t>, MaSach,MaTrangThai, MaNhaXuatBan</w:t>
      </w:r>
    </w:p>
    <w:p w:rsidR="00655165" w:rsidRPr="00F915EB" w:rsidRDefault="00655165" w:rsidP="009131F1">
      <w:pPr>
        <w:pStyle w:val="Dot"/>
        <w:numPr>
          <w:ilvl w:val="0"/>
          <w:numId w:val="10"/>
        </w:numPr>
        <w:rPr>
          <w:rFonts w:asciiTheme="majorHAnsi" w:hAnsiTheme="majorHAnsi" w:cstheme="majorHAnsi"/>
          <w:sz w:val="26"/>
          <w:szCs w:val="26"/>
        </w:rPr>
      </w:pPr>
      <w:r w:rsidRPr="00F915EB">
        <w:rPr>
          <w:rFonts w:asciiTheme="majorHAnsi" w:hAnsiTheme="majorHAnsi" w:cstheme="majorHAnsi"/>
          <w:sz w:val="26"/>
          <w:szCs w:val="26"/>
        </w:rPr>
        <w:t>Sơ đồ logic:</w:t>
      </w:r>
    </w:p>
    <w:p w:rsidR="00655165" w:rsidRPr="00F915EB" w:rsidRDefault="00655165" w:rsidP="009131F1">
      <w:pPr>
        <w:pStyle w:val="Body"/>
        <w:rPr>
          <w:rFonts w:asciiTheme="majorHAnsi" w:hAnsiTheme="majorHAnsi" w:cstheme="majorHAnsi"/>
          <w:sz w:val="26"/>
          <w:szCs w:val="26"/>
        </w:rPr>
      </w:pPr>
    </w:p>
    <w:p w:rsidR="00655165" w:rsidRPr="00F915EB" w:rsidRDefault="00655165" w:rsidP="009131F1">
      <w:pPr>
        <w:pStyle w:val="Body"/>
        <w:ind w:left="0"/>
        <w:rPr>
          <w:rFonts w:asciiTheme="majorHAnsi" w:hAnsiTheme="majorHAnsi" w:cstheme="majorHAnsi"/>
          <w:sz w:val="26"/>
          <w:szCs w:val="26"/>
        </w:rPr>
      </w:pPr>
      <w:r w:rsidRPr="00F915EB">
        <w:rPr>
          <w:rFonts w:asciiTheme="majorHAnsi" w:hAnsiTheme="majorHAnsi" w:cstheme="majorHAnsi"/>
          <w:sz w:val="26"/>
          <w:szCs w:val="26"/>
        </w:rPr>
        <w:lastRenderedPageBreak/>
        <w:t xml:space="preserve"> </w:t>
      </w:r>
      <w:r w:rsidR="008E772C">
        <w:rPr>
          <w:rFonts w:asciiTheme="majorHAnsi" w:hAnsiTheme="majorHAnsi" w:cstheme="majorHAnsi"/>
          <w:noProof/>
          <w:sz w:val="26"/>
          <w:szCs w:val="26"/>
        </w:rPr>
        <w:drawing>
          <wp:inline distT="0" distB="0" distL="0" distR="0">
            <wp:extent cx="5724525" cy="2933700"/>
            <wp:effectExtent l="0" t="0" r="952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655165" w:rsidRPr="00F915EB" w:rsidRDefault="00655165" w:rsidP="009131F1">
      <w:pPr>
        <w:pStyle w:val="Dot"/>
        <w:rPr>
          <w:rFonts w:asciiTheme="majorHAnsi" w:hAnsiTheme="majorHAnsi" w:cstheme="majorHAnsi"/>
          <w:sz w:val="26"/>
          <w:szCs w:val="26"/>
        </w:rPr>
      </w:pPr>
    </w:p>
    <w:p w:rsidR="00655165" w:rsidRPr="00F915EB" w:rsidRDefault="00655165" w:rsidP="009131F1">
      <w:pPr>
        <w:rPr>
          <w:rFonts w:asciiTheme="majorHAnsi" w:hAnsiTheme="majorHAnsi" w:cstheme="majorHAnsi"/>
          <w:sz w:val="26"/>
          <w:szCs w:val="26"/>
        </w:rPr>
      </w:pPr>
      <w:r w:rsidRPr="00F915EB">
        <w:rPr>
          <w:rFonts w:asciiTheme="majorHAnsi" w:hAnsiTheme="majorHAnsi" w:cstheme="majorHAnsi"/>
          <w:sz w:val="26"/>
          <w:szCs w:val="26"/>
        </w:rPr>
        <w:tab/>
      </w:r>
    </w:p>
    <w:p w:rsidR="00655165" w:rsidRPr="00F915EB" w:rsidRDefault="00655165" w:rsidP="008976B0">
      <w:pPr>
        <w:pStyle w:val="u2"/>
      </w:pPr>
      <w:r w:rsidRPr="00F915EB">
        <w:t>XÉT YÊU CẦU TRA CỨU SÁCH</w:t>
      </w:r>
    </w:p>
    <w:p w:rsidR="00655165" w:rsidRPr="00F915EB" w:rsidRDefault="00655165" w:rsidP="00714BA5">
      <w:pPr>
        <w:pStyle w:val="u3"/>
      </w:pPr>
      <w:bookmarkStart w:id="24" w:name="_Toc96941701"/>
      <w:r w:rsidRPr="00F915EB">
        <w:t xml:space="preserve">Thiết kế dữ liệu với tính </w:t>
      </w:r>
      <w:bookmarkEnd w:id="24"/>
      <w:r w:rsidRPr="00F915EB">
        <w:t>đúng đắn</w:t>
      </w:r>
    </w:p>
    <w:p w:rsidR="00655165" w:rsidRPr="00F915EB" w:rsidRDefault="00655165" w:rsidP="00655165">
      <w:pPr>
        <w:pStyle w:val="Dot"/>
        <w:numPr>
          <w:ilvl w:val="0"/>
          <w:numId w:val="7"/>
        </w:numPr>
        <w:rPr>
          <w:rFonts w:asciiTheme="majorHAnsi" w:hAnsiTheme="majorHAnsi" w:cstheme="majorHAnsi"/>
          <w:sz w:val="26"/>
          <w:szCs w:val="26"/>
        </w:rPr>
      </w:pPr>
      <w:r w:rsidRPr="00F915EB">
        <w:rPr>
          <w:rFonts w:asciiTheme="majorHAnsi" w:hAnsiTheme="majorHAnsi" w:cstheme="majorHAnsi"/>
          <w:sz w:val="26"/>
          <w:szCs w:val="26"/>
        </w:rPr>
        <w:t>Biểu mẫu liên quan:BM3</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912"/>
        <w:gridCol w:w="1216"/>
      </w:tblGrid>
      <w:tr w:rsidR="003C088A" w:rsidTr="008976B0">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C088A" w:rsidRDefault="003C088A" w:rsidP="008976B0">
            <w:pPr>
              <w:pStyle w:val="HeaderTable"/>
            </w:pPr>
            <w:r>
              <w:t>BM4:</w:t>
            </w:r>
          </w:p>
        </w:tc>
        <w:tc>
          <w:tcPr>
            <w:tcW w:w="6251" w:type="dxa"/>
            <w:gridSpan w:val="5"/>
            <w:tcBorders>
              <w:top w:val="single" w:sz="2" w:space="0" w:color="auto"/>
              <w:left w:val="single" w:sz="2" w:space="0" w:color="auto"/>
              <w:bottom w:val="single" w:sz="2" w:space="0" w:color="auto"/>
              <w:right w:val="single" w:sz="2" w:space="0" w:color="auto"/>
            </w:tcBorders>
          </w:tcPr>
          <w:p w:rsidR="003C088A" w:rsidRDefault="003C088A" w:rsidP="008976B0">
            <w:pPr>
              <w:pStyle w:val="HeaderTable"/>
            </w:pPr>
            <w:r>
              <w:t>Danh Sách Sách</w:t>
            </w:r>
          </w:p>
        </w:tc>
      </w:tr>
      <w:tr w:rsidR="003C088A" w:rsidTr="008976B0">
        <w:trPr>
          <w:cantSplit/>
          <w:trHeight w:val="230"/>
          <w:jc w:val="center"/>
        </w:trPr>
        <w:tc>
          <w:tcPr>
            <w:tcW w:w="682" w:type="dxa"/>
            <w:tcBorders>
              <w:top w:val="nil"/>
              <w:left w:val="single" w:sz="2" w:space="0" w:color="auto"/>
              <w:bottom w:val="single" w:sz="2" w:space="0" w:color="auto"/>
              <w:right w:val="single" w:sz="2" w:space="0" w:color="auto"/>
            </w:tcBorders>
            <w:vAlign w:val="center"/>
          </w:tcPr>
          <w:p w:rsidR="003C088A" w:rsidRDefault="003C088A" w:rsidP="008976B0">
            <w:pPr>
              <w:pStyle w:val="HeaderTable"/>
            </w:pPr>
            <w:r>
              <w:t>STT</w:t>
            </w:r>
          </w:p>
        </w:tc>
        <w:tc>
          <w:tcPr>
            <w:tcW w:w="1026" w:type="dxa"/>
            <w:gridSpan w:val="2"/>
            <w:tcBorders>
              <w:top w:val="nil"/>
              <w:left w:val="single" w:sz="2" w:space="0" w:color="auto"/>
              <w:bottom w:val="single" w:sz="2" w:space="0" w:color="auto"/>
              <w:right w:val="single" w:sz="2" w:space="0" w:color="auto"/>
            </w:tcBorders>
            <w:vAlign w:val="center"/>
          </w:tcPr>
          <w:p w:rsidR="003C088A" w:rsidRDefault="003C088A" w:rsidP="008976B0">
            <w:pPr>
              <w:pStyle w:val="HeaderTable"/>
            </w:pPr>
            <w:r>
              <w:t>Mã Sách</w:t>
            </w:r>
          </w:p>
        </w:tc>
        <w:tc>
          <w:tcPr>
            <w:tcW w:w="2223" w:type="dxa"/>
            <w:tcBorders>
              <w:top w:val="nil"/>
              <w:left w:val="single" w:sz="2" w:space="0" w:color="auto"/>
              <w:bottom w:val="single" w:sz="2" w:space="0" w:color="auto"/>
              <w:right w:val="single" w:sz="2" w:space="0" w:color="auto"/>
            </w:tcBorders>
            <w:vAlign w:val="center"/>
          </w:tcPr>
          <w:p w:rsidR="003C088A" w:rsidRDefault="003C088A" w:rsidP="008976B0">
            <w:pPr>
              <w:pStyle w:val="HeaderTable"/>
            </w:pPr>
            <w:r>
              <w:t>Tên Sách</w:t>
            </w:r>
          </w:p>
        </w:tc>
        <w:tc>
          <w:tcPr>
            <w:tcW w:w="1026" w:type="dxa"/>
            <w:tcBorders>
              <w:top w:val="nil"/>
              <w:left w:val="single" w:sz="2" w:space="0" w:color="auto"/>
              <w:bottom w:val="single" w:sz="2" w:space="0" w:color="auto"/>
              <w:right w:val="single" w:sz="2" w:space="0" w:color="auto"/>
            </w:tcBorders>
            <w:vAlign w:val="center"/>
          </w:tcPr>
          <w:p w:rsidR="003C088A" w:rsidRDefault="003C088A" w:rsidP="008976B0">
            <w:pPr>
              <w:pStyle w:val="HeaderTable"/>
            </w:pPr>
            <w:r>
              <w:t>Thể Loại</w:t>
            </w:r>
          </w:p>
        </w:tc>
        <w:tc>
          <w:tcPr>
            <w:tcW w:w="912" w:type="dxa"/>
            <w:tcBorders>
              <w:top w:val="nil"/>
              <w:left w:val="single" w:sz="2" w:space="0" w:color="auto"/>
              <w:bottom w:val="single" w:sz="2" w:space="0" w:color="auto"/>
              <w:right w:val="single" w:sz="2" w:space="0" w:color="auto"/>
            </w:tcBorders>
            <w:vAlign w:val="center"/>
          </w:tcPr>
          <w:p w:rsidR="003C088A" w:rsidRDefault="003C088A" w:rsidP="008976B0">
            <w:pPr>
              <w:pStyle w:val="HeaderTable"/>
            </w:pPr>
            <w:r>
              <w:t>Tác Giả</w:t>
            </w:r>
          </w:p>
        </w:tc>
        <w:tc>
          <w:tcPr>
            <w:tcW w:w="1216" w:type="dxa"/>
            <w:tcBorders>
              <w:top w:val="nil"/>
              <w:left w:val="single" w:sz="2" w:space="0" w:color="auto"/>
              <w:bottom w:val="single" w:sz="2" w:space="0" w:color="auto"/>
              <w:right w:val="single" w:sz="2" w:space="0" w:color="auto"/>
            </w:tcBorders>
            <w:vAlign w:val="center"/>
          </w:tcPr>
          <w:p w:rsidR="003C088A" w:rsidRDefault="003C088A" w:rsidP="008976B0">
            <w:pPr>
              <w:pStyle w:val="HeaderTable"/>
            </w:pPr>
            <w:r>
              <w:t>Tình Trạng</w:t>
            </w:r>
          </w:p>
        </w:tc>
      </w:tr>
      <w:tr w:rsidR="003C088A"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p>
        </w:tc>
        <w:tc>
          <w:tcPr>
            <w:tcW w:w="912" w:type="dxa"/>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p>
        </w:tc>
      </w:tr>
      <w:tr w:rsidR="003C088A" w:rsidTr="008976B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p>
        </w:tc>
        <w:tc>
          <w:tcPr>
            <w:tcW w:w="912" w:type="dxa"/>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rsidR="003C088A" w:rsidRDefault="003C088A" w:rsidP="008976B0">
            <w:pPr>
              <w:pStyle w:val="Table"/>
            </w:pPr>
          </w:p>
        </w:tc>
      </w:tr>
    </w:tbl>
    <w:p w:rsidR="00655165" w:rsidRPr="00F915EB" w:rsidRDefault="00655165" w:rsidP="00655165">
      <w:pPr>
        <w:pStyle w:val="Dot"/>
        <w:ind w:left="720"/>
        <w:rPr>
          <w:rFonts w:asciiTheme="majorHAnsi" w:hAnsiTheme="majorHAnsi" w:cstheme="majorHAnsi"/>
          <w:sz w:val="26"/>
          <w:szCs w:val="26"/>
        </w:rPr>
      </w:pPr>
    </w:p>
    <w:p w:rsidR="00655165" w:rsidRPr="00F915EB" w:rsidRDefault="00655165" w:rsidP="00655165">
      <w:pPr>
        <w:pStyle w:val="Dot"/>
        <w:numPr>
          <w:ilvl w:val="0"/>
          <w:numId w:val="7"/>
        </w:numPr>
        <w:rPr>
          <w:rFonts w:asciiTheme="majorHAnsi" w:hAnsiTheme="majorHAnsi" w:cstheme="majorHAnsi"/>
          <w:sz w:val="26"/>
          <w:szCs w:val="26"/>
        </w:rPr>
      </w:pPr>
      <w:r w:rsidRPr="00F915EB">
        <w:rPr>
          <w:rFonts w:asciiTheme="majorHAnsi" w:hAnsiTheme="majorHAnsi" w:cstheme="majorHAnsi"/>
          <w:sz w:val="26"/>
          <w:szCs w:val="26"/>
        </w:rPr>
        <w:t>Sơ đồ luồng dữ liệu:</w:t>
      </w:r>
    </w:p>
    <w:p w:rsidR="00655165" w:rsidRPr="00F915EB" w:rsidRDefault="00655165" w:rsidP="00655165">
      <w:pPr>
        <w:pStyle w:val="Dot"/>
        <w:numPr>
          <w:ilvl w:val="0"/>
          <w:numId w:val="7"/>
        </w:numPr>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655165" w:rsidRPr="00F915EB" w:rsidRDefault="00655165" w:rsidP="00655165">
      <w:pPr>
        <w:pStyle w:val="Dot"/>
        <w:numPr>
          <w:ilvl w:val="0"/>
          <w:numId w:val="7"/>
        </w:numPr>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655165" w:rsidRPr="00F915EB" w:rsidRDefault="00655165" w:rsidP="00655165">
      <w:pPr>
        <w:pStyle w:val="Dot"/>
        <w:numPr>
          <w:ilvl w:val="0"/>
          <w:numId w:val="7"/>
        </w:numPr>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655165" w:rsidRDefault="00655165" w:rsidP="00655165">
      <w:pPr>
        <w:pStyle w:val="Dot"/>
        <w:numPr>
          <w:ilvl w:val="0"/>
          <w:numId w:val="7"/>
        </w:numPr>
        <w:rPr>
          <w:rFonts w:asciiTheme="majorHAnsi" w:hAnsiTheme="majorHAnsi" w:cstheme="majorHAnsi"/>
          <w:sz w:val="26"/>
          <w:szCs w:val="26"/>
        </w:rPr>
      </w:pPr>
      <w:r w:rsidRPr="00F915EB">
        <w:rPr>
          <w:rFonts w:asciiTheme="majorHAnsi" w:hAnsiTheme="majorHAnsi" w:cstheme="majorHAnsi"/>
          <w:sz w:val="26"/>
          <w:szCs w:val="26"/>
        </w:rPr>
        <w:t>Sơ đồ logic:</w:t>
      </w:r>
    </w:p>
    <w:p w:rsidR="003C088A" w:rsidRPr="00F915EB" w:rsidRDefault="003C088A" w:rsidP="003C088A">
      <w:pPr>
        <w:pStyle w:val="Dot"/>
        <w:ind w:left="720"/>
        <w:rPr>
          <w:rFonts w:asciiTheme="majorHAnsi" w:hAnsiTheme="majorHAnsi" w:cstheme="majorHAnsi"/>
          <w:sz w:val="26"/>
          <w:szCs w:val="26"/>
        </w:rPr>
      </w:pPr>
    </w:p>
    <w:p w:rsidR="00655165" w:rsidRPr="00F915EB" w:rsidRDefault="00655165" w:rsidP="00714BA5">
      <w:pPr>
        <w:pStyle w:val="u3"/>
      </w:pPr>
      <w:r w:rsidRPr="00F915EB">
        <w:t>Thiết kế dữ liệu với tính tiến hóa:</w:t>
      </w:r>
    </w:p>
    <w:p w:rsidR="00655165" w:rsidRPr="00F915EB" w:rsidRDefault="00655165" w:rsidP="00655165">
      <w:pPr>
        <w:pStyle w:val="Dot"/>
        <w:numPr>
          <w:ilvl w:val="0"/>
          <w:numId w:val="1"/>
        </w:numPr>
        <w:tabs>
          <w:tab w:val="num" w:pos="720"/>
        </w:tabs>
        <w:rPr>
          <w:rFonts w:asciiTheme="majorHAnsi" w:hAnsiTheme="majorHAnsi" w:cstheme="majorHAnsi"/>
          <w:sz w:val="26"/>
          <w:szCs w:val="26"/>
          <w:lang w:val="fr-FR"/>
        </w:rPr>
      </w:pPr>
      <w:r w:rsidRPr="00F915EB">
        <w:rPr>
          <w:rFonts w:asciiTheme="majorHAnsi" w:hAnsiTheme="majorHAnsi" w:cstheme="majorHAnsi"/>
          <w:sz w:val="26"/>
          <w:szCs w:val="26"/>
          <w:lang w:val="fr-FR"/>
        </w:rPr>
        <w:t>Qui định liên quan:</w:t>
      </w:r>
    </w:p>
    <w:p w:rsidR="00655165" w:rsidRPr="00F915EB" w:rsidRDefault="00655165" w:rsidP="00655165">
      <w:pPr>
        <w:pStyle w:val="Dot"/>
        <w:numPr>
          <w:ilvl w:val="0"/>
          <w:numId w:val="1"/>
        </w:numPr>
        <w:tabs>
          <w:tab w:val="num" w:pos="720"/>
        </w:tabs>
        <w:rPr>
          <w:rFonts w:asciiTheme="majorHAnsi" w:hAnsiTheme="majorHAnsi" w:cstheme="majorHAnsi"/>
          <w:sz w:val="26"/>
          <w:szCs w:val="26"/>
          <w:lang w:val="fr-FR"/>
        </w:rPr>
      </w:pPr>
      <w:r w:rsidRPr="00F915EB">
        <w:rPr>
          <w:rFonts w:asciiTheme="majorHAnsi" w:hAnsiTheme="majorHAnsi" w:cstheme="majorHAnsi"/>
          <w:sz w:val="26"/>
          <w:szCs w:val="26"/>
          <w:lang w:val="fr-FR"/>
        </w:rPr>
        <w:t>Sơ đồ luồng dữ liệu:</w:t>
      </w:r>
    </w:p>
    <w:p w:rsidR="00655165" w:rsidRPr="00F915EB" w:rsidRDefault="00655165" w:rsidP="00655165">
      <w:pPr>
        <w:pStyle w:val="Dot"/>
        <w:numPr>
          <w:ilvl w:val="0"/>
          <w:numId w:val="1"/>
        </w:numPr>
        <w:tabs>
          <w:tab w:val="num" w:pos="720"/>
        </w:tabs>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655165" w:rsidRPr="00F915EB" w:rsidRDefault="00655165" w:rsidP="00655165">
      <w:pPr>
        <w:pStyle w:val="Dot"/>
        <w:numPr>
          <w:ilvl w:val="0"/>
          <w:numId w:val="1"/>
        </w:numPr>
        <w:tabs>
          <w:tab w:val="num" w:pos="720"/>
        </w:tabs>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655165" w:rsidRPr="00F915EB" w:rsidRDefault="00655165" w:rsidP="00655165">
      <w:pPr>
        <w:pStyle w:val="Dot"/>
        <w:numPr>
          <w:ilvl w:val="0"/>
          <w:numId w:val="1"/>
        </w:numPr>
        <w:tabs>
          <w:tab w:val="num" w:pos="720"/>
        </w:tabs>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655165" w:rsidRDefault="00655165" w:rsidP="00655165">
      <w:pPr>
        <w:pStyle w:val="Dot"/>
        <w:numPr>
          <w:ilvl w:val="0"/>
          <w:numId w:val="1"/>
        </w:numPr>
        <w:tabs>
          <w:tab w:val="num" w:pos="720"/>
        </w:tabs>
        <w:rPr>
          <w:rFonts w:asciiTheme="majorHAnsi" w:hAnsiTheme="majorHAnsi" w:cstheme="majorHAnsi"/>
          <w:sz w:val="26"/>
          <w:szCs w:val="26"/>
        </w:rPr>
      </w:pPr>
      <w:r w:rsidRPr="00F915EB">
        <w:rPr>
          <w:rFonts w:asciiTheme="majorHAnsi" w:hAnsiTheme="majorHAnsi" w:cstheme="majorHAnsi"/>
          <w:sz w:val="26"/>
          <w:szCs w:val="26"/>
        </w:rPr>
        <w:t>Sơ đồ logic:</w:t>
      </w:r>
    </w:p>
    <w:p w:rsidR="003C088A" w:rsidRPr="00F915EB" w:rsidRDefault="003C088A" w:rsidP="00655165">
      <w:pPr>
        <w:pStyle w:val="Dot"/>
        <w:numPr>
          <w:ilvl w:val="0"/>
          <w:numId w:val="1"/>
        </w:numPr>
        <w:tabs>
          <w:tab w:val="num" w:pos="720"/>
        </w:tabs>
        <w:rPr>
          <w:rFonts w:asciiTheme="majorHAnsi" w:hAnsiTheme="majorHAnsi" w:cstheme="majorHAnsi"/>
          <w:sz w:val="26"/>
          <w:szCs w:val="26"/>
        </w:rPr>
      </w:pPr>
    </w:p>
    <w:p w:rsidR="00655165" w:rsidRPr="00F915EB" w:rsidRDefault="00655165" w:rsidP="008976B0">
      <w:pPr>
        <w:pStyle w:val="u2"/>
      </w:pPr>
      <w:r w:rsidRPr="00F915EB">
        <w:lastRenderedPageBreak/>
        <w:t xml:space="preserve">XÉT YÊU CẦU </w:t>
      </w:r>
      <w:proofErr w:type="gramStart"/>
      <w:r w:rsidRPr="00F915EB">
        <w:t>CHO  MƯỢN</w:t>
      </w:r>
      <w:proofErr w:type="gramEnd"/>
      <w:r w:rsidRPr="00F915EB">
        <w:t xml:space="preserve"> SÁCH</w:t>
      </w:r>
    </w:p>
    <w:p w:rsidR="00655165" w:rsidRPr="00F915EB" w:rsidRDefault="00655165" w:rsidP="00714BA5">
      <w:pPr>
        <w:pStyle w:val="u3"/>
      </w:pPr>
      <w:r w:rsidRPr="00F915EB">
        <w:t>Thiết kế dữ liệu với tính đúng đắn:</w:t>
      </w:r>
    </w:p>
    <w:p w:rsidR="00655165" w:rsidRPr="00F915EB" w:rsidRDefault="00655165" w:rsidP="00655165">
      <w:pPr>
        <w:pStyle w:val="Dot"/>
        <w:rPr>
          <w:rFonts w:asciiTheme="majorHAnsi" w:hAnsiTheme="majorHAnsi" w:cstheme="majorHAnsi"/>
          <w:sz w:val="26"/>
          <w:szCs w:val="26"/>
        </w:rPr>
      </w:pPr>
      <w:r w:rsidRPr="00F915EB">
        <w:rPr>
          <w:rFonts w:asciiTheme="majorHAnsi" w:hAnsiTheme="majorHAnsi" w:cstheme="majorHAnsi"/>
          <w:sz w:val="26"/>
          <w:szCs w:val="26"/>
        </w:rPr>
        <w:t>Biểu mẫu liên quan: BM3</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42"/>
        <w:gridCol w:w="718"/>
        <w:gridCol w:w="1834"/>
        <w:gridCol w:w="389"/>
        <w:gridCol w:w="1026"/>
        <w:gridCol w:w="2128"/>
      </w:tblGrid>
      <w:tr w:rsidR="00655165" w:rsidRPr="00F915EB" w:rsidTr="00D63CD4">
        <w:trPr>
          <w:trHeight w:val="264"/>
          <w:jc w:val="center"/>
        </w:trPr>
        <w:tc>
          <w:tcPr>
            <w:tcW w:w="990" w:type="dxa"/>
            <w:gridSpan w:val="2"/>
            <w:tcBorders>
              <w:top w:val="single" w:sz="2" w:space="0" w:color="auto"/>
              <w:left w:val="single" w:sz="2" w:space="0" w:color="auto"/>
              <w:bottom w:val="single" w:sz="2" w:space="0" w:color="auto"/>
              <w:right w:val="single" w:sz="2" w:space="0" w:color="auto"/>
            </w:tcBorders>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BM</w:t>
            </w:r>
            <w:r w:rsidR="00D63CD4">
              <w:rPr>
                <w:rFonts w:asciiTheme="majorHAnsi" w:hAnsiTheme="majorHAnsi" w:cstheme="majorHAnsi"/>
                <w:sz w:val="26"/>
                <w:szCs w:val="26"/>
              </w:rPr>
              <w:t>3</w:t>
            </w:r>
            <w:r w:rsidRPr="00F915EB">
              <w:rPr>
                <w:rFonts w:asciiTheme="majorHAnsi" w:hAnsiTheme="majorHAnsi" w:cstheme="majorHAnsi"/>
                <w:sz w:val="26"/>
                <w:szCs w:val="26"/>
              </w:rPr>
              <w:t>:</w:t>
            </w:r>
          </w:p>
        </w:tc>
        <w:tc>
          <w:tcPr>
            <w:tcW w:w="6095" w:type="dxa"/>
            <w:gridSpan w:val="5"/>
            <w:tcBorders>
              <w:top w:val="single" w:sz="2" w:space="0" w:color="auto"/>
              <w:left w:val="single" w:sz="2" w:space="0" w:color="auto"/>
              <w:bottom w:val="single" w:sz="2" w:space="0" w:color="auto"/>
              <w:right w:val="single" w:sz="2" w:space="0" w:color="auto"/>
            </w:tcBorders>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Phiếu Mượn Sách</w:t>
            </w:r>
          </w:p>
        </w:tc>
      </w:tr>
      <w:tr w:rsidR="00655165" w:rsidRPr="00F915EB" w:rsidTr="0017052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55165" w:rsidRPr="00F915EB" w:rsidRDefault="00655165" w:rsidP="0017052F">
            <w:pPr>
              <w:pStyle w:val="LeftTable"/>
              <w:tabs>
                <w:tab w:val="right" w:leader="dot" w:pos="3326"/>
              </w:tabs>
              <w:rPr>
                <w:rFonts w:asciiTheme="majorHAnsi" w:hAnsiTheme="majorHAnsi" w:cstheme="majorHAnsi"/>
                <w:sz w:val="26"/>
                <w:szCs w:val="26"/>
              </w:rPr>
            </w:pPr>
            <w:r w:rsidRPr="00F915EB">
              <w:rPr>
                <w:rFonts w:asciiTheme="majorHAnsi" w:hAnsiTheme="majorHAnsi" w:cstheme="majorHAnsi"/>
                <w:sz w:val="26"/>
                <w:szCs w:val="26"/>
              </w:rPr>
              <w:t>Họ tên độc giả:</w:t>
            </w:r>
            <w:r w:rsidRPr="00F915EB">
              <w:rPr>
                <w:rFonts w:asciiTheme="majorHAnsi" w:hAnsiTheme="majorHAnsi" w:cstheme="majorHAnsi"/>
                <w:sz w:val="26"/>
                <w:szCs w:val="26"/>
              </w:rPr>
              <w:tab/>
            </w:r>
          </w:p>
        </w:tc>
        <w:tc>
          <w:tcPr>
            <w:tcW w:w="3543" w:type="dxa"/>
            <w:gridSpan w:val="3"/>
            <w:tcBorders>
              <w:top w:val="nil"/>
              <w:left w:val="single" w:sz="2" w:space="0" w:color="auto"/>
              <w:bottom w:val="single" w:sz="2" w:space="0" w:color="auto"/>
              <w:right w:val="single" w:sz="2" w:space="0" w:color="auto"/>
            </w:tcBorders>
            <w:vAlign w:val="center"/>
          </w:tcPr>
          <w:p w:rsidR="00655165" w:rsidRPr="00F915EB" w:rsidRDefault="00655165" w:rsidP="0017052F">
            <w:pPr>
              <w:pStyle w:val="LeftTable"/>
              <w:tabs>
                <w:tab w:val="right" w:leader="dot" w:pos="3326"/>
              </w:tabs>
              <w:rPr>
                <w:rFonts w:asciiTheme="majorHAnsi" w:hAnsiTheme="majorHAnsi" w:cstheme="majorHAnsi"/>
                <w:sz w:val="26"/>
                <w:szCs w:val="26"/>
              </w:rPr>
            </w:pPr>
            <w:r w:rsidRPr="00F915EB">
              <w:rPr>
                <w:rFonts w:asciiTheme="majorHAnsi" w:hAnsiTheme="majorHAnsi" w:cstheme="majorHAnsi"/>
                <w:sz w:val="26"/>
                <w:szCs w:val="26"/>
              </w:rPr>
              <w:t>Ngày mượn:</w:t>
            </w:r>
            <w:r w:rsidRPr="00F915EB">
              <w:rPr>
                <w:rFonts w:asciiTheme="majorHAnsi" w:hAnsiTheme="majorHAnsi" w:cstheme="majorHAnsi"/>
                <w:sz w:val="26"/>
                <w:szCs w:val="26"/>
              </w:rPr>
              <w:tab/>
            </w:r>
          </w:p>
        </w:tc>
      </w:tr>
      <w:tr w:rsidR="00655165" w:rsidRPr="00F915EB" w:rsidTr="00D63CD4">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STT</w:t>
            </w:r>
          </w:p>
        </w:tc>
        <w:tc>
          <w:tcPr>
            <w:tcW w:w="860" w:type="dxa"/>
            <w:gridSpan w:val="2"/>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Mã Sách</w:t>
            </w:r>
          </w:p>
        </w:tc>
        <w:tc>
          <w:tcPr>
            <w:tcW w:w="2223" w:type="dxa"/>
            <w:gridSpan w:val="2"/>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Tên Sách</w:t>
            </w:r>
          </w:p>
        </w:tc>
        <w:tc>
          <w:tcPr>
            <w:tcW w:w="1026"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Thể Loại</w:t>
            </w:r>
          </w:p>
        </w:tc>
        <w:tc>
          <w:tcPr>
            <w:tcW w:w="2128"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Tác Giả</w:t>
            </w:r>
          </w:p>
        </w:tc>
      </w:tr>
      <w:tr w:rsidR="00655165" w:rsidRPr="00F915EB" w:rsidTr="00D63CD4">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r w:rsidRPr="00F915EB">
              <w:rPr>
                <w:rFonts w:asciiTheme="majorHAnsi" w:hAnsiTheme="majorHAnsi" w:cstheme="majorHAnsi"/>
                <w:sz w:val="26"/>
                <w:szCs w:val="26"/>
              </w:rPr>
              <w:t>1</w:t>
            </w:r>
          </w:p>
        </w:tc>
        <w:tc>
          <w:tcPr>
            <w:tcW w:w="860" w:type="dxa"/>
            <w:gridSpan w:val="2"/>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223" w:type="dxa"/>
            <w:gridSpan w:val="2"/>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1026"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128"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r>
      <w:tr w:rsidR="00655165" w:rsidRPr="00F915EB" w:rsidTr="00D63CD4">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r w:rsidRPr="00F915EB">
              <w:rPr>
                <w:rFonts w:asciiTheme="majorHAnsi" w:hAnsiTheme="majorHAnsi" w:cstheme="majorHAnsi"/>
                <w:sz w:val="26"/>
                <w:szCs w:val="26"/>
              </w:rPr>
              <w:t>2</w:t>
            </w:r>
          </w:p>
        </w:tc>
        <w:tc>
          <w:tcPr>
            <w:tcW w:w="860" w:type="dxa"/>
            <w:gridSpan w:val="2"/>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223" w:type="dxa"/>
            <w:gridSpan w:val="2"/>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1026"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128"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r>
    </w:tbl>
    <w:p w:rsidR="00655165" w:rsidRPr="00F915EB" w:rsidRDefault="00655165" w:rsidP="00655165">
      <w:pPr>
        <w:pStyle w:val="Dot"/>
        <w:rPr>
          <w:rFonts w:asciiTheme="majorHAnsi" w:hAnsiTheme="majorHAnsi" w:cstheme="majorHAnsi"/>
          <w:sz w:val="26"/>
          <w:szCs w:val="26"/>
        </w:rPr>
      </w:pPr>
      <w:r w:rsidRPr="00F915EB">
        <w:rPr>
          <w:rFonts w:asciiTheme="majorHAnsi" w:hAnsiTheme="majorHAnsi" w:cstheme="majorHAnsi"/>
          <w:sz w:val="26"/>
          <w:szCs w:val="26"/>
        </w:rPr>
        <w:t>Sơ đồ luồng dữ liệu:</w:t>
      </w:r>
    </w:p>
    <w:p w:rsidR="00655165" w:rsidRPr="00F915EB" w:rsidRDefault="00655165" w:rsidP="00655165">
      <w:pPr>
        <w:pStyle w:val="Dot"/>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655165" w:rsidRPr="00F915EB" w:rsidRDefault="00655165" w:rsidP="00655165">
      <w:pPr>
        <w:pStyle w:val="Body"/>
        <w:rPr>
          <w:rFonts w:asciiTheme="majorHAnsi" w:hAnsiTheme="majorHAnsi" w:cstheme="majorHAnsi"/>
          <w:sz w:val="26"/>
          <w:szCs w:val="26"/>
        </w:rPr>
      </w:pPr>
      <w:r w:rsidRPr="00F915EB">
        <w:rPr>
          <w:rFonts w:asciiTheme="majorHAnsi" w:hAnsiTheme="majorHAnsi" w:cstheme="majorHAnsi"/>
          <w:sz w:val="26"/>
          <w:szCs w:val="26"/>
        </w:rPr>
        <w:t>NgayMuon</w:t>
      </w:r>
    </w:p>
    <w:p w:rsidR="00655165" w:rsidRPr="00F915EB" w:rsidRDefault="00655165" w:rsidP="00655165">
      <w:pPr>
        <w:pStyle w:val="Dot"/>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655165" w:rsidRPr="00F915EB" w:rsidRDefault="00D63CD4" w:rsidP="00655165">
      <w:pPr>
        <w:rPr>
          <w:rFonts w:asciiTheme="majorHAnsi" w:hAnsiTheme="majorHAnsi" w:cstheme="majorHAnsi"/>
          <w:sz w:val="26"/>
          <w:szCs w:val="26"/>
        </w:rPr>
      </w:pPr>
      <w:r>
        <w:rPr>
          <w:rFonts w:asciiTheme="majorHAnsi" w:hAnsiTheme="majorHAnsi" w:cstheme="majorHAnsi"/>
          <w:noProof/>
          <w:sz w:val="26"/>
          <w:szCs w:val="26"/>
        </w:rPr>
        <w:drawing>
          <wp:inline distT="0" distB="0" distL="0" distR="0">
            <wp:extent cx="5553075" cy="419100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4191000"/>
                    </a:xfrm>
                    <a:prstGeom prst="rect">
                      <a:avLst/>
                    </a:prstGeom>
                    <a:noFill/>
                    <a:ln>
                      <a:noFill/>
                    </a:ln>
                  </pic:spPr>
                </pic:pic>
              </a:graphicData>
            </a:graphic>
          </wp:inline>
        </w:drawing>
      </w:r>
    </w:p>
    <w:p w:rsidR="00655165" w:rsidRPr="00F915EB" w:rsidRDefault="00655165" w:rsidP="00655165">
      <w:pPr>
        <w:pStyle w:val="Dot"/>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655165" w:rsidRPr="00F915EB" w:rsidRDefault="00655165" w:rsidP="00655165">
      <w:pPr>
        <w:pStyle w:val="Body"/>
        <w:rPr>
          <w:rFonts w:asciiTheme="majorHAnsi" w:hAnsiTheme="majorHAnsi" w:cstheme="majorHAnsi"/>
          <w:sz w:val="26"/>
          <w:szCs w:val="26"/>
          <w:lang w:val="fr-FR"/>
        </w:rPr>
      </w:pPr>
      <w:r w:rsidRPr="00F915EB">
        <w:rPr>
          <w:rFonts w:asciiTheme="majorHAnsi" w:hAnsiTheme="majorHAnsi" w:cstheme="majorHAnsi"/>
          <w:sz w:val="26"/>
          <w:szCs w:val="26"/>
          <w:lang w:val="fr-FR"/>
        </w:rPr>
        <w:t>MaPhieuMuon</w:t>
      </w:r>
    </w:p>
    <w:p w:rsidR="00655165" w:rsidRDefault="00655165" w:rsidP="00655165">
      <w:pPr>
        <w:pStyle w:val="Dot"/>
        <w:rPr>
          <w:rFonts w:asciiTheme="majorHAnsi" w:hAnsiTheme="majorHAnsi" w:cstheme="majorHAnsi"/>
          <w:sz w:val="26"/>
          <w:szCs w:val="26"/>
          <w:lang w:val="fr-FR"/>
        </w:rPr>
      </w:pPr>
      <w:r w:rsidRPr="00F915EB">
        <w:rPr>
          <w:rFonts w:asciiTheme="majorHAnsi" w:hAnsiTheme="majorHAnsi" w:cstheme="majorHAnsi"/>
          <w:sz w:val="26"/>
          <w:szCs w:val="26"/>
          <w:lang w:val="fr-FR"/>
        </w:rPr>
        <w:t>Sơ đồ logic:</w:t>
      </w:r>
    </w:p>
    <w:p w:rsidR="003C088A" w:rsidRPr="00F915EB" w:rsidRDefault="00D63CD4" w:rsidP="00655165">
      <w:pPr>
        <w:pStyle w:val="Dot"/>
        <w:rPr>
          <w:rFonts w:asciiTheme="majorHAnsi" w:hAnsiTheme="majorHAnsi" w:cstheme="majorHAnsi"/>
          <w:sz w:val="26"/>
          <w:szCs w:val="26"/>
          <w:lang w:val="fr-FR"/>
        </w:rPr>
      </w:pPr>
      <w:r>
        <w:rPr>
          <w:rFonts w:asciiTheme="majorHAnsi" w:hAnsiTheme="majorHAnsi" w:cstheme="majorHAnsi"/>
          <w:sz w:val="26"/>
          <w:szCs w:val="26"/>
          <w:lang w:val="fr-FR"/>
        </w:rPr>
        <w:lastRenderedPageBreak/>
        <w:drawing>
          <wp:inline distT="0" distB="0" distL="0" distR="0">
            <wp:extent cx="5724525" cy="291465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655165" w:rsidRPr="00F915EB" w:rsidRDefault="00655165" w:rsidP="00714BA5">
      <w:pPr>
        <w:pStyle w:val="u3"/>
        <w:rPr>
          <w:lang w:val="fr-FR"/>
        </w:rPr>
      </w:pPr>
      <w:bookmarkStart w:id="25" w:name="_Toc96941686"/>
      <w:r w:rsidRPr="00F915EB">
        <w:rPr>
          <w:lang w:val="fr-FR"/>
        </w:rPr>
        <w:t>Thiết kế dữ liệu với tính tiến hóa</w:t>
      </w:r>
      <w:bookmarkEnd w:id="25"/>
      <w:r w:rsidRPr="00F915EB">
        <w:rPr>
          <w:lang w:val="fr-FR"/>
        </w:rPr>
        <w:tab/>
      </w:r>
    </w:p>
    <w:p w:rsidR="00655165" w:rsidRPr="00F915EB" w:rsidRDefault="00655165" w:rsidP="00655165">
      <w:pPr>
        <w:pStyle w:val="Dot"/>
        <w:rPr>
          <w:rFonts w:asciiTheme="majorHAnsi" w:hAnsiTheme="majorHAnsi" w:cstheme="majorHAnsi"/>
          <w:sz w:val="26"/>
          <w:szCs w:val="26"/>
          <w:lang w:val="fr-FR"/>
        </w:rPr>
      </w:pPr>
      <w:r w:rsidRPr="00F915EB">
        <w:rPr>
          <w:rFonts w:asciiTheme="majorHAnsi" w:hAnsiTheme="majorHAnsi" w:cstheme="majorHAnsi"/>
          <w:sz w:val="26"/>
          <w:szCs w:val="26"/>
          <w:lang w:val="fr-FR"/>
        </w:rPr>
        <w:t>Qui định liên quan: QĐ3</w:t>
      </w:r>
    </w:p>
    <w:p w:rsidR="00655165" w:rsidRPr="00F915EB" w:rsidRDefault="00655165" w:rsidP="00655165">
      <w:pPr>
        <w:pStyle w:val="Rule"/>
        <w:rPr>
          <w:rFonts w:asciiTheme="majorHAnsi" w:hAnsiTheme="majorHAnsi" w:cstheme="majorHAnsi"/>
          <w:sz w:val="26"/>
          <w:szCs w:val="26"/>
          <w:lang w:val="fr-FR"/>
        </w:rPr>
      </w:pPr>
      <w:r w:rsidRPr="00F915EB">
        <w:rPr>
          <w:rFonts w:asciiTheme="majorHAnsi" w:hAnsiTheme="majorHAnsi" w:cstheme="majorHAnsi"/>
          <w:sz w:val="26"/>
          <w:szCs w:val="26"/>
          <w:lang w:val="fr-FR"/>
        </w:rPr>
        <w:t>QĐ</w:t>
      </w:r>
      <w:proofErr w:type="gramStart"/>
      <w:r w:rsidR="009F6C43">
        <w:rPr>
          <w:rFonts w:asciiTheme="majorHAnsi" w:hAnsiTheme="majorHAnsi" w:cstheme="majorHAnsi"/>
          <w:sz w:val="26"/>
          <w:szCs w:val="26"/>
          <w:lang w:val="fr-FR"/>
        </w:rPr>
        <w:t>3</w:t>
      </w:r>
      <w:r w:rsidRPr="00F915EB">
        <w:rPr>
          <w:rFonts w:asciiTheme="majorHAnsi" w:hAnsiTheme="majorHAnsi" w:cstheme="majorHAnsi"/>
          <w:sz w:val="26"/>
          <w:szCs w:val="26"/>
          <w:lang w:val="fr-FR"/>
        </w:rPr>
        <w:t>:</w:t>
      </w:r>
      <w:proofErr w:type="gramEnd"/>
      <w:r w:rsidRPr="00F915EB">
        <w:rPr>
          <w:rFonts w:asciiTheme="majorHAnsi" w:hAnsiTheme="majorHAnsi" w:cstheme="majorHAnsi"/>
          <w:sz w:val="26"/>
          <w:szCs w:val="26"/>
          <w:lang w:val="fr-FR"/>
        </w:rPr>
        <w:t xml:space="preserve"> Chỉ cho mượn với thẻ còn hạn, không có sách mượn quá hạn, và sách không có người đang mượn. Mỗi độc giả mượn tối đa 5 quyển sách trong 4 ngày. </w:t>
      </w:r>
    </w:p>
    <w:p w:rsidR="004A6B9B" w:rsidRDefault="00655165" w:rsidP="00655165">
      <w:pPr>
        <w:pStyle w:val="Dot"/>
        <w:rPr>
          <w:ins w:id="26" w:author="Vo Viet" w:date="2018-06-10T06:05:00Z"/>
          <w:rFonts w:asciiTheme="majorHAnsi" w:hAnsiTheme="majorHAnsi" w:cstheme="majorHAnsi"/>
          <w:sz w:val="26"/>
          <w:szCs w:val="26"/>
          <w:lang w:val="fr-FR"/>
        </w:rPr>
      </w:pPr>
      <w:r w:rsidRPr="00F915EB">
        <w:rPr>
          <w:rFonts w:asciiTheme="majorHAnsi" w:hAnsiTheme="majorHAnsi" w:cstheme="majorHAnsi"/>
          <w:sz w:val="26"/>
          <w:szCs w:val="26"/>
          <w:lang w:val="fr-FR"/>
        </w:rPr>
        <w:t>Sơ đồ luồng dữ liệu:</w:t>
      </w:r>
    </w:p>
    <w:p w:rsidR="004A6B9B" w:rsidRPr="00F915EB" w:rsidRDefault="004A6B9B" w:rsidP="00655165">
      <w:pPr>
        <w:pStyle w:val="Dot"/>
        <w:rPr>
          <w:rFonts w:asciiTheme="majorHAnsi" w:hAnsiTheme="majorHAnsi" w:cstheme="majorHAnsi"/>
          <w:sz w:val="26"/>
          <w:szCs w:val="26"/>
          <w:lang w:val="fr-FR"/>
        </w:rPr>
      </w:pPr>
    </w:p>
    <w:p w:rsidR="00655165" w:rsidRPr="00F915EB" w:rsidRDefault="00655165" w:rsidP="00655165">
      <w:pPr>
        <w:pStyle w:val="Dot"/>
        <w:rPr>
          <w:rFonts w:asciiTheme="majorHAnsi" w:hAnsiTheme="majorHAnsi" w:cstheme="majorHAnsi"/>
          <w:sz w:val="26"/>
          <w:szCs w:val="26"/>
          <w:lang w:val="fr-FR"/>
        </w:rPr>
      </w:pPr>
      <w:r w:rsidRPr="00F915EB">
        <w:rPr>
          <w:rFonts w:asciiTheme="majorHAnsi" w:hAnsiTheme="majorHAnsi" w:cstheme="majorHAnsi"/>
          <w:sz w:val="26"/>
          <w:szCs w:val="26"/>
          <w:lang w:val="fr-FR"/>
        </w:rPr>
        <w:t>Các thuộc tính mới:</w:t>
      </w:r>
    </w:p>
    <w:p w:rsidR="00655165" w:rsidRPr="00F915EB" w:rsidRDefault="00655165" w:rsidP="007B1F42">
      <w:pPr>
        <w:pStyle w:val="Body"/>
        <w:tabs>
          <w:tab w:val="right" w:pos="9026"/>
        </w:tabs>
        <w:rPr>
          <w:rFonts w:asciiTheme="majorHAnsi" w:hAnsiTheme="majorHAnsi" w:cstheme="majorHAnsi"/>
          <w:sz w:val="26"/>
          <w:szCs w:val="26"/>
          <w:lang w:val="fr-FR"/>
        </w:rPr>
        <w:pPrChange w:id="27" w:author="Vo Viet" w:date="2018-06-10T06:16:00Z">
          <w:pPr>
            <w:pStyle w:val="Body"/>
          </w:pPr>
        </w:pPrChange>
      </w:pPr>
      <w:r w:rsidRPr="00F915EB">
        <w:rPr>
          <w:rFonts w:asciiTheme="majorHAnsi" w:hAnsiTheme="majorHAnsi" w:cstheme="majorHAnsi"/>
          <w:sz w:val="26"/>
          <w:szCs w:val="26"/>
          <w:lang w:val="fr-FR"/>
        </w:rPr>
        <w:t>SLSachMuonToiDa, TGMuonToiDa.</w:t>
      </w:r>
      <w:ins w:id="28" w:author="Vo Viet" w:date="2018-06-10T06:16:00Z">
        <w:r w:rsidR="007B1F42">
          <w:rPr>
            <w:rFonts w:asciiTheme="majorHAnsi" w:hAnsiTheme="majorHAnsi" w:cstheme="majorHAnsi"/>
            <w:sz w:val="26"/>
            <w:szCs w:val="26"/>
            <w:lang w:val="fr-FR"/>
          </w:rPr>
          <w:tab/>
        </w:r>
      </w:ins>
    </w:p>
    <w:p w:rsidR="00655165" w:rsidRPr="003C088A" w:rsidRDefault="00655165" w:rsidP="00655165">
      <w:pPr>
        <w:pStyle w:val="Dot"/>
        <w:rPr>
          <w:rFonts w:asciiTheme="majorHAnsi" w:hAnsiTheme="majorHAnsi" w:cstheme="majorHAnsi"/>
          <w:sz w:val="26"/>
          <w:szCs w:val="26"/>
          <w:lang w:val="fr-FR"/>
        </w:rPr>
      </w:pPr>
      <w:r w:rsidRPr="003C088A">
        <w:rPr>
          <w:rFonts w:asciiTheme="majorHAnsi" w:hAnsiTheme="majorHAnsi" w:cstheme="majorHAnsi"/>
          <w:sz w:val="26"/>
          <w:szCs w:val="26"/>
          <w:lang w:val="fr-FR"/>
        </w:rPr>
        <w:t>Thiết kế dữ liệu:</w:t>
      </w:r>
    </w:p>
    <w:p w:rsidR="00655165" w:rsidRPr="003C088A" w:rsidDel="001E2803" w:rsidRDefault="004A6B9B" w:rsidP="00655165">
      <w:pPr>
        <w:pStyle w:val="Dot"/>
        <w:ind w:left="360"/>
        <w:rPr>
          <w:del w:id="29" w:author="Vo Viet" w:date="2018-06-10T05:41:00Z"/>
          <w:rFonts w:asciiTheme="majorHAnsi" w:hAnsiTheme="majorHAnsi" w:cstheme="majorHAnsi"/>
          <w:sz w:val="26"/>
          <w:szCs w:val="26"/>
          <w:lang w:val="fr-FR"/>
        </w:rPr>
      </w:pPr>
      <w:ins w:id="30" w:author="Vo Viet" w:date="2018-06-10T06:06:00Z">
        <w:r>
          <w:rPr>
            <w:rFonts w:asciiTheme="majorHAnsi" w:hAnsiTheme="majorHAnsi" w:cstheme="majorHAnsi"/>
            <w:b w:val="0"/>
            <w:sz w:val="26"/>
            <w:szCs w:val="26"/>
            <w:lang w:val="fr-FR"/>
          </w:rPr>
          <w:lastRenderedPageBreak/>
          <w:drawing>
            <wp:inline distT="0" distB="0" distL="0" distR="0">
              <wp:extent cx="5724525" cy="3971925"/>
              <wp:effectExtent l="0" t="0" r="9525" b="9525"/>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ins>
    </w:p>
    <w:p w:rsidR="00655165" w:rsidRDefault="00655165" w:rsidP="001E2803">
      <w:pPr>
        <w:ind w:firstLine="0"/>
        <w:rPr>
          <w:rFonts w:asciiTheme="majorHAnsi" w:hAnsiTheme="majorHAnsi" w:cstheme="majorHAnsi"/>
          <w:sz w:val="26"/>
          <w:szCs w:val="26"/>
        </w:rPr>
      </w:pPr>
    </w:p>
    <w:p w:rsidR="003C088A" w:rsidRDefault="003C088A" w:rsidP="003C088A">
      <w:pPr>
        <w:ind w:firstLine="0"/>
        <w:rPr>
          <w:rFonts w:asciiTheme="majorHAnsi" w:hAnsiTheme="majorHAnsi" w:cstheme="majorHAnsi"/>
          <w:b/>
          <w:sz w:val="26"/>
          <w:szCs w:val="26"/>
        </w:rPr>
      </w:pPr>
      <w:r>
        <w:rPr>
          <w:rFonts w:asciiTheme="majorHAnsi" w:hAnsiTheme="majorHAnsi" w:cstheme="majorHAnsi"/>
          <w:b/>
          <w:sz w:val="26"/>
          <w:szCs w:val="26"/>
        </w:rPr>
        <w:t>Sơ đồ logic:</w:t>
      </w:r>
    </w:p>
    <w:p w:rsidR="003C088A" w:rsidRPr="003C088A" w:rsidRDefault="009F6C43" w:rsidP="003C088A">
      <w:pPr>
        <w:ind w:firstLine="0"/>
        <w:rPr>
          <w:rFonts w:asciiTheme="majorHAnsi" w:hAnsiTheme="majorHAnsi" w:cstheme="majorHAnsi"/>
          <w:b/>
          <w:sz w:val="26"/>
          <w:szCs w:val="26"/>
        </w:rPr>
      </w:pPr>
      <w:r>
        <w:rPr>
          <w:rFonts w:asciiTheme="majorHAnsi" w:hAnsiTheme="majorHAnsi" w:cstheme="majorHAnsi"/>
          <w:b/>
          <w:noProof/>
          <w:sz w:val="26"/>
          <w:szCs w:val="26"/>
        </w:rPr>
        <w:drawing>
          <wp:inline distT="0" distB="0" distL="0" distR="0">
            <wp:extent cx="5724525" cy="2695575"/>
            <wp:effectExtent l="0" t="0" r="9525"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p w:rsidR="00655165" w:rsidRPr="00F915EB" w:rsidRDefault="00655165" w:rsidP="00655165">
      <w:pPr>
        <w:rPr>
          <w:rFonts w:asciiTheme="majorHAnsi" w:hAnsiTheme="majorHAnsi" w:cstheme="majorHAnsi"/>
          <w:sz w:val="26"/>
          <w:szCs w:val="26"/>
        </w:rPr>
      </w:pPr>
    </w:p>
    <w:p w:rsidR="00655165" w:rsidRPr="00F915EB" w:rsidRDefault="00655165" w:rsidP="008976B0">
      <w:pPr>
        <w:pStyle w:val="u2"/>
      </w:pPr>
      <w:r w:rsidRPr="00F915EB">
        <w:lastRenderedPageBreak/>
        <w:t>XÉT YÊU CẦU NHẬN TRẢ SÁCH</w:t>
      </w:r>
    </w:p>
    <w:p w:rsidR="00655165" w:rsidRPr="00F915EB" w:rsidRDefault="00655165" w:rsidP="00714BA5">
      <w:pPr>
        <w:pStyle w:val="u3"/>
      </w:pPr>
      <w:bookmarkStart w:id="31" w:name="_Toc96941702"/>
      <w:bookmarkEnd w:id="15"/>
      <w:r w:rsidRPr="00F915EB">
        <w:t>Thiết kế dữ liệu với tính đúng đắn</w:t>
      </w:r>
    </w:p>
    <w:p w:rsidR="00655165" w:rsidRPr="00F915EB" w:rsidRDefault="00655165" w:rsidP="00655165">
      <w:pPr>
        <w:pStyle w:val="oancuaDanhsach"/>
        <w:numPr>
          <w:ilvl w:val="0"/>
          <w:numId w:val="11"/>
        </w:numPr>
        <w:rPr>
          <w:rFonts w:asciiTheme="majorHAnsi" w:hAnsiTheme="majorHAnsi" w:cstheme="majorHAnsi"/>
          <w:sz w:val="26"/>
          <w:szCs w:val="26"/>
        </w:rPr>
      </w:pPr>
      <w:r w:rsidRPr="00F915EB">
        <w:rPr>
          <w:rFonts w:asciiTheme="majorHAnsi" w:hAnsiTheme="majorHAnsi" w:cstheme="majorHAnsi"/>
          <w:sz w:val="26"/>
          <w:szCs w:val="26"/>
        </w:rPr>
        <w:t>B</w:t>
      </w:r>
      <w:r w:rsidRPr="00F915EB">
        <w:rPr>
          <w:rFonts w:asciiTheme="majorHAnsi" w:hAnsiTheme="majorHAnsi" w:cstheme="majorHAnsi"/>
          <w:b/>
          <w:sz w:val="26"/>
          <w:szCs w:val="26"/>
        </w:rPr>
        <w:t>iểu mẫu liên quan:</w:t>
      </w:r>
    </w:p>
    <w:p w:rsidR="00655165" w:rsidRPr="00F915EB" w:rsidRDefault="00655165" w:rsidP="00655165">
      <w:pPr>
        <w:pStyle w:val="oancuaDanhsach"/>
        <w:numPr>
          <w:ilvl w:val="0"/>
          <w:numId w:val="11"/>
        </w:numPr>
        <w:rPr>
          <w:rFonts w:asciiTheme="majorHAnsi" w:hAnsiTheme="majorHAnsi" w:cstheme="majorHAnsi"/>
          <w:sz w:val="26"/>
          <w:szCs w:val="26"/>
        </w:rPr>
      </w:pPr>
      <w:r w:rsidRPr="00F915EB">
        <w:rPr>
          <w:rFonts w:asciiTheme="majorHAnsi" w:hAnsiTheme="majorHAnsi" w:cstheme="majorHAnsi"/>
          <w:b/>
          <w:sz w:val="26"/>
          <w:szCs w:val="26"/>
        </w:rPr>
        <w:t>Sơ đồ luồng dữ liệu:</w:t>
      </w:r>
    </w:p>
    <w:p w:rsidR="00655165" w:rsidRPr="007B1F42" w:rsidRDefault="00655165" w:rsidP="007B1F42">
      <w:pPr>
        <w:pStyle w:val="oancuaDanhsach"/>
        <w:numPr>
          <w:ilvl w:val="0"/>
          <w:numId w:val="11"/>
        </w:numPr>
        <w:rPr>
          <w:rFonts w:asciiTheme="majorHAnsi" w:hAnsiTheme="majorHAnsi" w:cstheme="majorHAnsi"/>
          <w:sz w:val="26"/>
          <w:szCs w:val="26"/>
        </w:rPr>
      </w:pPr>
      <w:r w:rsidRPr="00F915EB">
        <w:rPr>
          <w:rFonts w:asciiTheme="majorHAnsi" w:hAnsiTheme="majorHAnsi" w:cstheme="majorHAnsi"/>
          <w:b/>
          <w:sz w:val="26"/>
          <w:szCs w:val="26"/>
        </w:rPr>
        <w:t>Các thuộc tính mới:</w:t>
      </w:r>
    </w:p>
    <w:p w:rsidR="007B1F42" w:rsidRPr="007B1F42" w:rsidRDefault="007B1F42" w:rsidP="007B1F42">
      <w:pPr>
        <w:pStyle w:val="oancuaDanhsach"/>
        <w:numPr>
          <w:ilvl w:val="0"/>
          <w:numId w:val="11"/>
        </w:numPr>
        <w:rPr>
          <w:rFonts w:asciiTheme="majorHAnsi" w:hAnsiTheme="majorHAnsi" w:cstheme="majorHAnsi"/>
          <w:sz w:val="26"/>
          <w:szCs w:val="26"/>
        </w:rPr>
      </w:pPr>
      <w:r>
        <w:rPr>
          <w:rFonts w:asciiTheme="majorHAnsi" w:hAnsiTheme="majorHAnsi" w:cstheme="majorHAnsi"/>
          <w:b/>
          <w:sz w:val="26"/>
          <w:szCs w:val="26"/>
        </w:rPr>
        <w:t>Thiết kế dữ liệu:</w:t>
      </w:r>
    </w:p>
    <w:p w:rsidR="007B1F42" w:rsidRPr="007B1F42" w:rsidRDefault="00EF440B" w:rsidP="007B1F42">
      <w:pPr>
        <w:pStyle w:val="oancuaDanhsach"/>
        <w:ind w:left="1287" w:firstLine="0"/>
        <w:rPr>
          <w:rFonts w:asciiTheme="majorHAnsi" w:hAnsiTheme="majorHAnsi" w:cstheme="majorHAnsi"/>
          <w:sz w:val="26"/>
          <w:szCs w:val="26"/>
        </w:rPr>
      </w:pPr>
      <w:r>
        <w:rPr>
          <w:rFonts w:asciiTheme="majorHAnsi" w:hAnsiTheme="majorHAnsi" w:cstheme="majorHAnsi"/>
          <w:noProof/>
          <w:sz w:val="26"/>
          <w:szCs w:val="26"/>
        </w:rPr>
        <w:drawing>
          <wp:inline distT="0" distB="0" distL="0" distR="0">
            <wp:extent cx="5724525" cy="410527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rsidR="007B1F42" w:rsidRPr="007B1F42" w:rsidRDefault="007B1F42" w:rsidP="007B1F42">
      <w:pPr>
        <w:pStyle w:val="oancuaDanhsach"/>
        <w:numPr>
          <w:ilvl w:val="0"/>
          <w:numId w:val="11"/>
        </w:numPr>
        <w:rPr>
          <w:rFonts w:asciiTheme="majorHAnsi" w:hAnsiTheme="majorHAnsi" w:cstheme="majorHAnsi"/>
          <w:sz w:val="26"/>
          <w:szCs w:val="26"/>
        </w:rPr>
      </w:pPr>
      <w:r w:rsidRPr="007B1F42">
        <w:rPr>
          <w:rFonts w:asciiTheme="majorHAnsi" w:hAnsiTheme="majorHAnsi" w:cstheme="majorHAnsi"/>
          <w:b/>
          <w:sz w:val="26"/>
          <w:szCs w:val="26"/>
        </w:rPr>
        <w:t>Các thuộc tính trừu t</w:t>
      </w:r>
      <w:r>
        <w:rPr>
          <w:rFonts w:asciiTheme="majorHAnsi" w:hAnsiTheme="majorHAnsi" w:cstheme="majorHAnsi"/>
          <w:b/>
          <w:sz w:val="26"/>
          <w:szCs w:val="26"/>
        </w:rPr>
        <w:t>ượng:</w:t>
      </w:r>
    </w:p>
    <w:p w:rsidR="007B1F42" w:rsidRPr="009F6C43" w:rsidRDefault="007B1F42" w:rsidP="007B1F42">
      <w:pPr>
        <w:pStyle w:val="oancuaDanhsach"/>
        <w:numPr>
          <w:ilvl w:val="0"/>
          <w:numId w:val="11"/>
        </w:numPr>
        <w:rPr>
          <w:rFonts w:asciiTheme="majorHAnsi" w:hAnsiTheme="majorHAnsi" w:cstheme="majorHAnsi"/>
          <w:sz w:val="26"/>
          <w:szCs w:val="26"/>
        </w:rPr>
      </w:pPr>
      <w:r>
        <w:rPr>
          <w:rFonts w:asciiTheme="majorHAnsi" w:hAnsiTheme="majorHAnsi" w:cstheme="majorHAnsi"/>
          <w:b/>
          <w:sz w:val="26"/>
          <w:szCs w:val="26"/>
        </w:rPr>
        <w:t>Sơ đô logic:</w:t>
      </w:r>
    </w:p>
    <w:p w:rsidR="009F6C43" w:rsidRPr="007B1F42" w:rsidDel="00714BA5" w:rsidRDefault="009F6C43" w:rsidP="009F6C43">
      <w:pPr>
        <w:pStyle w:val="oancuaDanhsach"/>
        <w:ind w:left="1287" w:firstLine="0"/>
        <w:rPr>
          <w:del w:id="32" w:author="Vo Viet" w:date="2018-06-10T06:09:00Z"/>
          <w:rFonts w:asciiTheme="majorHAnsi" w:hAnsiTheme="majorHAnsi" w:cstheme="majorHAnsi"/>
          <w:sz w:val="26"/>
          <w:szCs w:val="26"/>
        </w:rPr>
      </w:pPr>
      <w:r>
        <w:rPr>
          <w:rFonts w:asciiTheme="majorHAnsi" w:hAnsiTheme="majorHAnsi" w:cstheme="majorHAnsi"/>
          <w:noProof/>
          <w:sz w:val="26"/>
          <w:szCs w:val="26"/>
        </w:rPr>
        <w:lastRenderedPageBreak/>
        <w:drawing>
          <wp:inline distT="0" distB="0" distL="0" distR="0">
            <wp:extent cx="5724525" cy="2857500"/>
            <wp:effectExtent l="0" t="0" r="952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rsidR="00655165" w:rsidRPr="00F915EB" w:rsidRDefault="00655165" w:rsidP="00714BA5">
      <w:pPr>
        <w:pStyle w:val="u3"/>
      </w:pPr>
      <w:r w:rsidRPr="00F915EB">
        <w:t>Thiết kế dữ liệu với tính tiến hóa</w:t>
      </w:r>
    </w:p>
    <w:p w:rsidR="00655165" w:rsidRPr="00F915EB" w:rsidRDefault="00655165" w:rsidP="00655165">
      <w:pPr>
        <w:pStyle w:val="oancuaDanhsach"/>
        <w:numPr>
          <w:ilvl w:val="0"/>
          <w:numId w:val="11"/>
        </w:numPr>
        <w:rPr>
          <w:rFonts w:asciiTheme="majorHAnsi" w:hAnsiTheme="majorHAnsi" w:cstheme="majorHAnsi"/>
          <w:sz w:val="26"/>
          <w:szCs w:val="26"/>
        </w:rPr>
      </w:pPr>
      <w:r w:rsidRPr="00F915EB">
        <w:rPr>
          <w:rFonts w:asciiTheme="majorHAnsi" w:hAnsiTheme="majorHAnsi" w:cstheme="majorHAnsi"/>
          <w:b/>
          <w:sz w:val="26"/>
          <w:szCs w:val="26"/>
        </w:rPr>
        <w:t>Qui định liên quan:</w:t>
      </w:r>
    </w:p>
    <w:p w:rsidR="00655165" w:rsidRPr="00F915EB" w:rsidRDefault="00655165" w:rsidP="00655165">
      <w:pPr>
        <w:pStyle w:val="oancuaDanhsach"/>
        <w:numPr>
          <w:ilvl w:val="0"/>
          <w:numId w:val="11"/>
        </w:numPr>
        <w:rPr>
          <w:rFonts w:asciiTheme="majorHAnsi" w:hAnsiTheme="majorHAnsi" w:cstheme="majorHAnsi"/>
          <w:sz w:val="26"/>
          <w:szCs w:val="26"/>
        </w:rPr>
      </w:pPr>
      <w:r w:rsidRPr="00F915EB">
        <w:rPr>
          <w:rFonts w:asciiTheme="majorHAnsi" w:hAnsiTheme="majorHAnsi" w:cstheme="majorHAnsi"/>
          <w:b/>
          <w:sz w:val="26"/>
          <w:szCs w:val="26"/>
        </w:rPr>
        <w:t>Sơ đồ luồng dữ liệu:</w:t>
      </w:r>
    </w:p>
    <w:p w:rsidR="00655165" w:rsidRPr="00F915EB" w:rsidRDefault="00655165" w:rsidP="00655165">
      <w:pPr>
        <w:pStyle w:val="oancuaDanhsach"/>
        <w:numPr>
          <w:ilvl w:val="0"/>
          <w:numId w:val="11"/>
        </w:numPr>
        <w:rPr>
          <w:rFonts w:asciiTheme="majorHAnsi" w:hAnsiTheme="majorHAnsi" w:cstheme="majorHAnsi"/>
          <w:sz w:val="26"/>
          <w:szCs w:val="26"/>
        </w:rPr>
      </w:pPr>
      <w:r w:rsidRPr="00F915EB">
        <w:rPr>
          <w:rFonts w:asciiTheme="majorHAnsi" w:hAnsiTheme="majorHAnsi" w:cstheme="majorHAnsi"/>
          <w:b/>
          <w:sz w:val="26"/>
          <w:szCs w:val="26"/>
        </w:rPr>
        <w:t>Các thuộc tính mới:</w:t>
      </w:r>
    </w:p>
    <w:p w:rsidR="00655165" w:rsidRPr="00F915EB" w:rsidRDefault="00655165" w:rsidP="00655165">
      <w:pPr>
        <w:pStyle w:val="oancuaDanhsach"/>
        <w:numPr>
          <w:ilvl w:val="0"/>
          <w:numId w:val="11"/>
        </w:numPr>
        <w:rPr>
          <w:rFonts w:asciiTheme="majorHAnsi" w:hAnsiTheme="majorHAnsi" w:cstheme="majorHAnsi"/>
          <w:sz w:val="26"/>
          <w:szCs w:val="26"/>
        </w:rPr>
      </w:pPr>
      <w:r w:rsidRPr="00F915EB">
        <w:rPr>
          <w:rFonts w:asciiTheme="majorHAnsi" w:hAnsiTheme="majorHAnsi" w:cstheme="majorHAnsi"/>
          <w:b/>
          <w:sz w:val="26"/>
          <w:szCs w:val="26"/>
        </w:rPr>
        <w:t>Thiếu kế dữ liệu:</w:t>
      </w:r>
    </w:p>
    <w:p w:rsidR="00655165" w:rsidRPr="00F915EB" w:rsidRDefault="00655165" w:rsidP="00655165">
      <w:pPr>
        <w:pStyle w:val="oancuaDanhsach"/>
        <w:numPr>
          <w:ilvl w:val="0"/>
          <w:numId w:val="11"/>
        </w:numPr>
        <w:rPr>
          <w:rFonts w:asciiTheme="majorHAnsi" w:hAnsiTheme="majorHAnsi" w:cstheme="majorHAnsi"/>
          <w:sz w:val="26"/>
          <w:szCs w:val="26"/>
        </w:rPr>
      </w:pPr>
      <w:r w:rsidRPr="00F915EB">
        <w:rPr>
          <w:rFonts w:asciiTheme="majorHAnsi" w:hAnsiTheme="majorHAnsi" w:cstheme="majorHAnsi"/>
          <w:b/>
          <w:sz w:val="26"/>
          <w:szCs w:val="26"/>
        </w:rPr>
        <w:t>Các thuộc tính trừu tượng:</w:t>
      </w:r>
    </w:p>
    <w:p w:rsidR="00655165" w:rsidRPr="00F915EB" w:rsidRDefault="00655165" w:rsidP="008976B0">
      <w:pPr>
        <w:pStyle w:val="u2"/>
      </w:pPr>
      <w:r w:rsidRPr="00F915EB">
        <w:t>BƯỚC 11: XÉT YÊU CẦU BÁO CÁO THỐNG KÊ SÁCH TRẢ TRỄ</w:t>
      </w:r>
      <w:bookmarkEnd w:id="31"/>
    </w:p>
    <w:p w:rsidR="00655165" w:rsidRPr="00F915EB" w:rsidRDefault="00655165" w:rsidP="00714BA5">
      <w:pPr>
        <w:pStyle w:val="u3"/>
      </w:pPr>
      <w:bookmarkStart w:id="33" w:name="_Toc96941703"/>
      <w:r w:rsidRPr="00F915EB">
        <w:t>Thiết kế dữ liệu với tính đúng đắn:</w:t>
      </w:r>
    </w:p>
    <w:p w:rsidR="00655165" w:rsidRPr="00F915EB" w:rsidRDefault="00655165" w:rsidP="00655165">
      <w:pPr>
        <w:pStyle w:val="oancuaDanhsach"/>
        <w:numPr>
          <w:ilvl w:val="0"/>
          <w:numId w:val="6"/>
        </w:numPr>
        <w:rPr>
          <w:rFonts w:asciiTheme="majorHAnsi" w:hAnsiTheme="majorHAnsi" w:cstheme="majorHAnsi"/>
          <w:sz w:val="26"/>
          <w:szCs w:val="26"/>
        </w:rPr>
      </w:pPr>
      <w:r w:rsidRPr="00F915EB">
        <w:rPr>
          <w:rFonts w:asciiTheme="majorHAnsi" w:hAnsiTheme="majorHAnsi" w:cstheme="majorHAnsi"/>
          <w:b/>
          <w:sz w:val="26"/>
          <w:szCs w:val="26"/>
        </w:rPr>
        <w:t>Biểu mẫu liên quan:BM5.1</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166"/>
        <w:gridCol w:w="2166"/>
        <w:gridCol w:w="2087"/>
      </w:tblGrid>
      <w:tr w:rsidR="00655165" w:rsidRPr="00F915EB" w:rsidTr="0017052F">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BM10.1</w:t>
            </w:r>
          </w:p>
        </w:tc>
        <w:tc>
          <w:tcPr>
            <w:tcW w:w="6419" w:type="dxa"/>
            <w:gridSpan w:val="3"/>
            <w:tcBorders>
              <w:top w:val="single" w:sz="2" w:space="0" w:color="auto"/>
              <w:left w:val="single" w:sz="2" w:space="0" w:color="auto"/>
              <w:bottom w:val="single" w:sz="2" w:space="0" w:color="auto"/>
              <w:right w:val="single" w:sz="2" w:space="0" w:color="auto"/>
            </w:tcBorders>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Báo Cáo Thông Kê Tình Hình Mượn Sách Theo Thể Loại</w:t>
            </w:r>
          </w:p>
        </w:tc>
      </w:tr>
      <w:tr w:rsidR="00655165" w:rsidRPr="00F915EB" w:rsidTr="0017052F">
        <w:trPr>
          <w:cantSplit/>
          <w:trHeight w:val="230"/>
          <w:jc w:val="center"/>
        </w:trPr>
        <w:tc>
          <w:tcPr>
            <w:tcW w:w="7408" w:type="dxa"/>
            <w:gridSpan w:val="5"/>
            <w:tcBorders>
              <w:top w:val="nil"/>
              <w:left w:val="single" w:sz="2" w:space="0" w:color="auto"/>
              <w:bottom w:val="single" w:sz="2" w:space="0" w:color="auto"/>
              <w:right w:val="single" w:sz="2" w:space="0" w:color="auto"/>
            </w:tcBorders>
            <w:vAlign w:val="center"/>
          </w:tcPr>
          <w:p w:rsidR="00655165" w:rsidRPr="00F915EB" w:rsidRDefault="00655165" w:rsidP="0017052F">
            <w:pPr>
              <w:pStyle w:val="LeftTable"/>
              <w:tabs>
                <w:tab w:val="left" w:pos="2188"/>
                <w:tab w:val="right" w:leader="dot" w:pos="4354"/>
              </w:tabs>
              <w:rPr>
                <w:rFonts w:asciiTheme="majorHAnsi" w:hAnsiTheme="majorHAnsi" w:cstheme="majorHAnsi"/>
                <w:sz w:val="26"/>
                <w:szCs w:val="26"/>
              </w:rPr>
            </w:pPr>
            <w:r w:rsidRPr="00F915EB">
              <w:rPr>
                <w:rFonts w:asciiTheme="majorHAnsi" w:hAnsiTheme="majorHAnsi" w:cstheme="majorHAnsi"/>
                <w:sz w:val="26"/>
                <w:szCs w:val="26"/>
              </w:rPr>
              <w:tab/>
              <w:t>Tháng :</w:t>
            </w:r>
            <w:r w:rsidRPr="00F915EB">
              <w:rPr>
                <w:rFonts w:asciiTheme="majorHAnsi" w:hAnsiTheme="majorHAnsi" w:cstheme="majorHAnsi"/>
                <w:sz w:val="26"/>
                <w:szCs w:val="26"/>
              </w:rPr>
              <w:tab/>
            </w:r>
          </w:p>
        </w:tc>
      </w:tr>
      <w:tr w:rsidR="00655165" w:rsidRPr="00F915EB" w:rsidTr="0017052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STT</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Tên Thể Loại</w:t>
            </w:r>
          </w:p>
        </w:tc>
        <w:tc>
          <w:tcPr>
            <w:tcW w:w="2166" w:type="dxa"/>
            <w:tcBorders>
              <w:top w:val="single" w:sz="4" w:space="0" w:color="auto"/>
              <w:left w:val="single" w:sz="4" w:space="0" w:color="auto"/>
              <w:bottom w:val="single" w:sz="4" w:space="0" w:color="auto"/>
              <w:right w:val="single" w:sz="4"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Số lượt mượn</w:t>
            </w:r>
          </w:p>
        </w:tc>
        <w:tc>
          <w:tcPr>
            <w:tcW w:w="2087" w:type="dxa"/>
            <w:tcBorders>
              <w:top w:val="single" w:sz="2" w:space="0" w:color="auto"/>
              <w:left w:val="nil"/>
              <w:bottom w:val="single" w:sz="2" w:space="0" w:color="auto"/>
              <w:right w:val="single" w:sz="2"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Tỉ lệ</w:t>
            </w:r>
          </w:p>
        </w:tc>
      </w:tr>
      <w:tr w:rsidR="00655165" w:rsidRPr="00F915EB" w:rsidTr="0017052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r w:rsidRPr="00F915EB">
              <w:rPr>
                <w:rFonts w:asciiTheme="majorHAnsi" w:hAnsiTheme="majorHAnsi" w:cstheme="majorHAnsi"/>
                <w:sz w:val="26"/>
                <w:szCs w:val="26"/>
              </w:rPr>
              <w:t>1</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166" w:type="dxa"/>
            <w:tcBorders>
              <w:top w:val="single" w:sz="4" w:space="0" w:color="auto"/>
              <w:left w:val="single" w:sz="4" w:space="0" w:color="auto"/>
              <w:bottom w:val="single" w:sz="4" w:space="0" w:color="auto"/>
              <w:right w:val="single" w:sz="4"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087" w:type="dxa"/>
            <w:tcBorders>
              <w:top w:val="single" w:sz="2" w:space="0" w:color="auto"/>
              <w:left w:val="nil"/>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r>
      <w:tr w:rsidR="00655165" w:rsidRPr="00F915EB" w:rsidTr="0017052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r w:rsidRPr="00F915EB">
              <w:rPr>
                <w:rFonts w:asciiTheme="majorHAnsi" w:hAnsiTheme="majorHAnsi" w:cstheme="majorHAnsi"/>
                <w:sz w:val="26"/>
                <w:szCs w:val="26"/>
              </w:rPr>
              <w:t>2</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166" w:type="dxa"/>
            <w:tcBorders>
              <w:top w:val="single" w:sz="4" w:space="0" w:color="auto"/>
              <w:left w:val="single" w:sz="4" w:space="0" w:color="auto"/>
              <w:bottom w:val="single" w:sz="4" w:space="0" w:color="auto"/>
              <w:right w:val="single" w:sz="4"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087" w:type="dxa"/>
            <w:tcBorders>
              <w:top w:val="single" w:sz="2" w:space="0" w:color="auto"/>
              <w:left w:val="nil"/>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r>
      <w:tr w:rsidR="00655165" w:rsidRPr="00F915EB" w:rsidTr="0017052F">
        <w:trPr>
          <w:cantSplit/>
          <w:trHeight w:val="230"/>
          <w:jc w:val="center"/>
        </w:trPr>
        <w:tc>
          <w:tcPr>
            <w:tcW w:w="7408" w:type="dxa"/>
            <w:gridSpan w:val="5"/>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tabs>
                <w:tab w:val="left" w:pos="4354"/>
                <w:tab w:val="right" w:leader="dot" w:pos="7017"/>
              </w:tabs>
              <w:jc w:val="left"/>
              <w:rPr>
                <w:rFonts w:asciiTheme="majorHAnsi" w:hAnsiTheme="majorHAnsi" w:cstheme="majorHAnsi"/>
                <w:sz w:val="26"/>
                <w:szCs w:val="26"/>
              </w:rPr>
            </w:pPr>
            <w:r w:rsidRPr="00F915EB">
              <w:rPr>
                <w:rFonts w:asciiTheme="majorHAnsi" w:hAnsiTheme="majorHAnsi" w:cstheme="majorHAnsi"/>
                <w:sz w:val="26"/>
                <w:szCs w:val="26"/>
              </w:rPr>
              <w:tab/>
              <w:t>Tổng số lượt mượn:</w:t>
            </w:r>
            <w:r w:rsidRPr="00F915EB">
              <w:rPr>
                <w:rFonts w:asciiTheme="majorHAnsi" w:hAnsiTheme="majorHAnsi" w:cstheme="majorHAnsi"/>
                <w:sz w:val="26"/>
                <w:szCs w:val="26"/>
              </w:rPr>
              <w:tab/>
            </w:r>
          </w:p>
        </w:tc>
      </w:tr>
    </w:tbl>
    <w:p w:rsidR="00655165" w:rsidRPr="00F915EB" w:rsidRDefault="00655165" w:rsidP="00655165">
      <w:pPr>
        <w:pStyle w:val="Dot"/>
        <w:numPr>
          <w:ilvl w:val="0"/>
          <w:numId w:val="6"/>
        </w:numPr>
        <w:rPr>
          <w:rFonts w:asciiTheme="majorHAnsi" w:hAnsiTheme="majorHAnsi" w:cstheme="majorHAnsi"/>
          <w:sz w:val="26"/>
          <w:szCs w:val="26"/>
        </w:rPr>
      </w:pPr>
      <w:r w:rsidRPr="00F915EB">
        <w:rPr>
          <w:rFonts w:asciiTheme="majorHAnsi" w:hAnsiTheme="majorHAnsi" w:cstheme="majorHAnsi"/>
          <w:sz w:val="26"/>
          <w:szCs w:val="26"/>
        </w:rPr>
        <w:t>Sơ đồ luồng dữ liệu:</w:t>
      </w:r>
    </w:p>
    <w:p w:rsidR="00655165" w:rsidRPr="00F915EB" w:rsidRDefault="00655165" w:rsidP="00655165">
      <w:pPr>
        <w:pStyle w:val="Dot"/>
        <w:numPr>
          <w:ilvl w:val="0"/>
          <w:numId w:val="6"/>
        </w:numPr>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655165" w:rsidRPr="00F915EB" w:rsidRDefault="00655165" w:rsidP="00655165">
      <w:pPr>
        <w:pStyle w:val="Dot"/>
        <w:numPr>
          <w:ilvl w:val="0"/>
          <w:numId w:val="6"/>
        </w:numPr>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655165" w:rsidRPr="00F915EB" w:rsidRDefault="00655165" w:rsidP="00655165">
      <w:pPr>
        <w:pStyle w:val="Dot"/>
        <w:numPr>
          <w:ilvl w:val="0"/>
          <w:numId w:val="6"/>
        </w:numPr>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655165" w:rsidRPr="00F915EB" w:rsidRDefault="00655165" w:rsidP="00655165">
      <w:pPr>
        <w:pStyle w:val="Dot"/>
        <w:numPr>
          <w:ilvl w:val="0"/>
          <w:numId w:val="6"/>
        </w:numPr>
        <w:rPr>
          <w:rFonts w:asciiTheme="majorHAnsi" w:hAnsiTheme="majorHAnsi" w:cstheme="majorHAnsi"/>
          <w:sz w:val="26"/>
          <w:szCs w:val="26"/>
        </w:rPr>
      </w:pPr>
      <w:r w:rsidRPr="00F915EB">
        <w:rPr>
          <w:rFonts w:asciiTheme="majorHAnsi" w:hAnsiTheme="majorHAnsi" w:cstheme="majorHAnsi"/>
          <w:sz w:val="26"/>
          <w:szCs w:val="26"/>
        </w:rPr>
        <w:lastRenderedPageBreak/>
        <w:t>Sơ đồ logic:</w:t>
      </w:r>
    </w:p>
    <w:p w:rsidR="00655165" w:rsidRPr="00F915EB" w:rsidRDefault="00655165" w:rsidP="00714BA5">
      <w:pPr>
        <w:pStyle w:val="u3"/>
      </w:pPr>
      <w:bookmarkStart w:id="34" w:name="_Toc96941704"/>
      <w:r w:rsidRPr="00F915EB">
        <w:t>Thiết kế dữ liệu với tính tiến hóa</w:t>
      </w:r>
      <w:bookmarkEnd w:id="34"/>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Qui định liên quan:</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Sơ đồ luồng dữ liệu:</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Sơ đồ logic:</w:t>
      </w:r>
    </w:p>
    <w:p w:rsidR="00655165" w:rsidRPr="00F915EB" w:rsidRDefault="00655165" w:rsidP="00655165">
      <w:pPr>
        <w:pStyle w:val="Dot"/>
        <w:ind w:left="360"/>
        <w:rPr>
          <w:rFonts w:asciiTheme="majorHAnsi" w:hAnsiTheme="majorHAnsi" w:cstheme="majorHAnsi"/>
          <w:sz w:val="26"/>
          <w:szCs w:val="26"/>
        </w:rPr>
      </w:pPr>
    </w:p>
    <w:p w:rsidR="00655165" w:rsidRPr="00F915EB" w:rsidRDefault="00655165" w:rsidP="00655165">
      <w:pPr>
        <w:pStyle w:val="Dot"/>
        <w:ind w:left="720"/>
        <w:rPr>
          <w:rFonts w:asciiTheme="majorHAnsi" w:hAnsiTheme="majorHAnsi" w:cstheme="majorHAnsi"/>
          <w:sz w:val="26"/>
          <w:szCs w:val="26"/>
        </w:rPr>
      </w:pPr>
    </w:p>
    <w:p w:rsidR="00655165" w:rsidRPr="00F915EB" w:rsidRDefault="00655165" w:rsidP="00655165">
      <w:pPr>
        <w:pStyle w:val="oancuaDanhsach"/>
        <w:ind w:firstLine="0"/>
        <w:rPr>
          <w:rFonts w:asciiTheme="majorHAnsi" w:hAnsiTheme="majorHAnsi" w:cstheme="majorHAnsi"/>
          <w:sz w:val="26"/>
          <w:szCs w:val="26"/>
        </w:rPr>
      </w:pPr>
    </w:p>
    <w:p w:rsidR="00655165" w:rsidRPr="00F915EB" w:rsidRDefault="00655165" w:rsidP="00714BA5">
      <w:pPr>
        <w:pStyle w:val="u3"/>
      </w:pPr>
      <w:r w:rsidRPr="00F915EB">
        <w:t>Thiết kế dữ liệu với tính đúng đắn</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Biểu mẫu liên quan: BM5.2</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166"/>
        <w:gridCol w:w="2166"/>
        <w:gridCol w:w="2087"/>
      </w:tblGrid>
      <w:tr w:rsidR="00655165" w:rsidRPr="00F915EB" w:rsidTr="0017052F">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BM5.2</w:t>
            </w:r>
          </w:p>
        </w:tc>
        <w:tc>
          <w:tcPr>
            <w:tcW w:w="6419" w:type="dxa"/>
            <w:gridSpan w:val="3"/>
            <w:tcBorders>
              <w:top w:val="single" w:sz="2" w:space="0" w:color="auto"/>
              <w:left w:val="single" w:sz="2" w:space="0" w:color="auto"/>
              <w:bottom w:val="single" w:sz="2" w:space="0" w:color="auto"/>
              <w:right w:val="single" w:sz="2" w:space="0" w:color="auto"/>
            </w:tcBorders>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Báo Cáo Thống Kê Sách Trả Trễ</w:t>
            </w:r>
          </w:p>
        </w:tc>
      </w:tr>
      <w:tr w:rsidR="00655165" w:rsidRPr="00F915EB" w:rsidTr="0017052F">
        <w:trPr>
          <w:cantSplit/>
          <w:trHeight w:val="230"/>
          <w:jc w:val="center"/>
        </w:trPr>
        <w:tc>
          <w:tcPr>
            <w:tcW w:w="7408" w:type="dxa"/>
            <w:gridSpan w:val="5"/>
            <w:tcBorders>
              <w:top w:val="nil"/>
              <w:left w:val="single" w:sz="2" w:space="0" w:color="auto"/>
              <w:bottom w:val="single" w:sz="2" w:space="0" w:color="auto"/>
              <w:right w:val="single" w:sz="2" w:space="0" w:color="auto"/>
            </w:tcBorders>
            <w:vAlign w:val="center"/>
          </w:tcPr>
          <w:p w:rsidR="00655165" w:rsidRPr="00F915EB" w:rsidRDefault="00655165" w:rsidP="0017052F">
            <w:pPr>
              <w:pStyle w:val="LeftTable"/>
              <w:tabs>
                <w:tab w:val="left" w:pos="2188"/>
                <w:tab w:val="right" w:leader="dot" w:pos="4354"/>
              </w:tabs>
              <w:rPr>
                <w:rFonts w:asciiTheme="majorHAnsi" w:hAnsiTheme="majorHAnsi" w:cstheme="majorHAnsi"/>
                <w:sz w:val="26"/>
                <w:szCs w:val="26"/>
              </w:rPr>
            </w:pPr>
            <w:r w:rsidRPr="00F915EB">
              <w:rPr>
                <w:rFonts w:asciiTheme="majorHAnsi" w:hAnsiTheme="majorHAnsi" w:cstheme="majorHAnsi"/>
                <w:sz w:val="26"/>
                <w:szCs w:val="26"/>
              </w:rPr>
              <w:tab/>
              <w:t>Ngày:</w:t>
            </w:r>
            <w:r w:rsidRPr="00F915EB">
              <w:rPr>
                <w:rFonts w:asciiTheme="majorHAnsi" w:hAnsiTheme="majorHAnsi" w:cstheme="majorHAnsi"/>
                <w:sz w:val="26"/>
                <w:szCs w:val="26"/>
              </w:rPr>
              <w:tab/>
            </w:r>
          </w:p>
        </w:tc>
      </w:tr>
      <w:tr w:rsidR="00655165" w:rsidRPr="00F915EB" w:rsidTr="0017052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STT</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Tên Sách</w:t>
            </w:r>
          </w:p>
        </w:tc>
        <w:tc>
          <w:tcPr>
            <w:tcW w:w="2166" w:type="dxa"/>
            <w:tcBorders>
              <w:top w:val="single" w:sz="4" w:space="0" w:color="auto"/>
              <w:left w:val="single" w:sz="4" w:space="0" w:color="auto"/>
              <w:bottom w:val="single" w:sz="4" w:space="0" w:color="auto"/>
              <w:right w:val="single" w:sz="4"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Ngày Mượn</w:t>
            </w:r>
          </w:p>
        </w:tc>
        <w:tc>
          <w:tcPr>
            <w:tcW w:w="2087" w:type="dxa"/>
            <w:tcBorders>
              <w:top w:val="single" w:sz="2" w:space="0" w:color="auto"/>
              <w:left w:val="nil"/>
              <w:bottom w:val="single" w:sz="2" w:space="0" w:color="auto"/>
              <w:right w:val="single" w:sz="2" w:space="0" w:color="auto"/>
            </w:tcBorders>
            <w:vAlign w:val="center"/>
          </w:tcPr>
          <w:p w:rsidR="00655165" w:rsidRPr="00F915EB" w:rsidRDefault="00655165" w:rsidP="0017052F">
            <w:pPr>
              <w:pStyle w:val="HeaderTable"/>
              <w:rPr>
                <w:rFonts w:asciiTheme="majorHAnsi" w:hAnsiTheme="majorHAnsi" w:cstheme="majorHAnsi"/>
                <w:sz w:val="26"/>
                <w:szCs w:val="26"/>
              </w:rPr>
            </w:pPr>
            <w:r w:rsidRPr="00F915EB">
              <w:rPr>
                <w:rFonts w:asciiTheme="majorHAnsi" w:hAnsiTheme="majorHAnsi" w:cstheme="majorHAnsi"/>
                <w:sz w:val="26"/>
                <w:szCs w:val="26"/>
              </w:rPr>
              <w:t>Số Ngày Trả Trễ</w:t>
            </w:r>
          </w:p>
        </w:tc>
      </w:tr>
      <w:tr w:rsidR="00655165" w:rsidRPr="00F915EB" w:rsidTr="0017052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r w:rsidRPr="00F915EB">
              <w:rPr>
                <w:rFonts w:asciiTheme="majorHAnsi" w:hAnsiTheme="majorHAnsi" w:cstheme="majorHAnsi"/>
                <w:sz w:val="26"/>
                <w:szCs w:val="26"/>
              </w:rPr>
              <w:t>1</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166" w:type="dxa"/>
            <w:tcBorders>
              <w:top w:val="single" w:sz="4" w:space="0" w:color="auto"/>
              <w:left w:val="single" w:sz="4" w:space="0" w:color="auto"/>
              <w:bottom w:val="single" w:sz="4" w:space="0" w:color="auto"/>
              <w:right w:val="single" w:sz="4"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087" w:type="dxa"/>
            <w:tcBorders>
              <w:top w:val="single" w:sz="2" w:space="0" w:color="auto"/>
              <w:left w:val="nil"/>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r>
      <w:tr w:rsidR="00655165" w:rsidRPr="00F915EB" w:rsidTr="0017052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r w:rsidRPr="00F915EB">
              <w:rPr>
                <w:rFonts w:asciiTheme="majorHAnsi" w:hAnsiTheme="majorHAnsi" w:cstheme="majorHAnsi"/>
                <w:sz w:val="26"/>
                <w:szCs w:val="26"/>
              </w:rPr>
              <w:t>2</w:t>
            </w:r>
          </w:p>
        </w:tc>
        <w:tc>
          <w:tcPr>
            <w:tcW w:w="2473" w:type="dxa"/>
            <w:gridSpan w:val="2"/>
            <w:tcBorders>
              <w:top w:val="single" w:sz="2" w:space="0" w:color="auto"/>
              <w:left w:val="single" w:sz="2" w:space="0" w:color="auto"/>
              <w:bottom w:val="single" w:sz="2" w:space="0" w:color="auto"/>
              <w:right w:val="single" w:sz="4"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166" w:type="dxa"/>
            <w:tcBorders>
              <w:top w:val="single" w:sz="4" w:space="0" w:color="auto"/>
              <w:left w:val="single" w:sz="4" w:space="0" w:color="auto"/>
              <w:bottom w:val="single" w:sz="4" w:space="0" w:color="auto"/>
              <w:right w:val="single" w:sz="4" w:space="0" w:color="auto"/>
            </w:tcBorders>
            <w:vAlign w:val="center"/>
          </w:tcPr>
          <w:p w:rsidR="00655165" w:rsidRPr="00F915EB" w:rsidRDefault="00655165" w:rsidP="0017052F">
            <w:pPr>
              <w:pStyle w:val="Table"/>
              <w:rPr>
                <w:rFonts w:asciiTheme="majorHAnsi" w:hAnsiTheme="majorHAnsi" w:cstheme="majorHAnsi"/>
                <w:sz w:val="26"/>
                <w:szCs w:val="26"/>
              </w:rPr>
            </w:pPr>
          </w:p>
        </w:tc>
        <w:tc>
          <w:tcPr>
            <w:tcW w:w="2087" w:type="dxa"/>
            <w:tcBorders>
              <w:top w:val="single" w:sz="2" w:space="0" w:color="auto"/>
              <w:left w:val="nil"/>
              <w:bottom w:val="single" w:sz="2" w:space="0" w:color="auto"/>
              <w:right w:val="single" w:sz="2" w:space="0" w:color="auto"/>
            </w:tcBorders>
            <w:vAlign w:val="center"/>
          </w:tcPr>
          <w:p w:rsidR="00655165" w:rsidRPr="00F915EB" w:rsidRDefault="00655165" w:rsidP="0017052F">
            <w:pPr>
              <w:pStyle w:val="Table"/>
              <w:rPr>
                <w:rFonts w:asciiTheme="majorHAnsi" w:hAnsiTheme="majorHAnsi" w:cstheme="majorHAnsi"/>
                <w:sz w:val="26"/>
                <w:szCs w:val="26"/>
              </w:rPr>
            </w:pPr>
          </w:p>
        </w:tc>
      </w:tr>
    </w:tbl>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Sơ đồ luồng dữ liệu:</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Sơ đồ logic:</w:t>
      </w:r>
    </w:p>
    <w:p w:rsidR="00655165" w:rsidRPr="00F915EB" w:rsidRDefault="00655165" w:rsidP="00655165">
      <w:pPr>
        <w:pStyle w:val="Dot"/>
        <w:ind w:left="360"/>
        <w:rPr>
          <w:rFonts w:asciiTheme="majorHAnsi" w:hAnsiTheme="majorHAnsi" w:cstheme="majorHAnsi"/>
          <w:sz w:val="26"/>
          <w:szCs w:val="26"/>
        </w:rPr>
      </w:pPr>
    </w:p>
    <w:bookmarkEnd w:id="33"/>
    <w:p w:rsidR="00655165" w:rsidRPr="00F915EB" w:rsidRDefault="00655165" w:rsidP="00714BA5">
      <w:pPr>
        <w:pStyle w:val="u3"/>
      </w:pPr>
      <w:r w:rsidRPr="00F915EB">
        <w:t>Thiết kế dữ liệu với tính tiến hóa</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Qui định liên quan:</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Sơ đồ luồng dữ liệu:</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Sơ đồ logic:</w:t>
      </w:r>
    </w:p>
    <w:p w:rsidR="00655165" w:rsidRPr="00F915EB" w:rsidRDefault="00655165" w:rsidP="008976B0">
      <w:pPr>
        <w:pStyle w:val="u2"/>
      </w:pPr>
      <w:r w:rsidRPr="00F915EB">
        <w:t>Xét yêu cầu quy định 6:</w:t>
      </w:r>
    </w:p>
    <w:p w:rsidR="00655165" w:rsidRPr="00F915EB" w:rsidRDefault="00655165" w:rsidP="00714BA5">
      <w:pPr>
        <w:pStyle w:val="u3"/>
      </w:pPr>
      <w:r w:rsidRPr="00F915EB">
        <w:t>Thiết kế dữ liệu với tính đúng đắn:</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Biểu mẫu liên quan:</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Sơ đồ luồng dữ liệu:</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lastRenderedPageBreak/>
        <w:t>Các thuộc tính trừu tượng:</w:t>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Sơ đồ logic:</w:t>
      </w:r>
    </w:p>
    <w:p w:rsidR="00655165" w:rsidRPr="00F915EB" w:rsidRDefault="00655165" w:rsidP="00655165">
      <w:pPr>
        <w:pStyle w:val="Dot"/>
        <w:ind w:left="360"/>
        <w:rPr>
          <w:rFonts w:asciiTheme="majorHAnsi" w:hAnsiTheme="majorHAnsi" w:cstheme="majorHAnsi"/>
          <w:sz w:val="26"/>
          <w:szCs w:val="26"/>
        </w:rPr>
      </w:pPr>
    </w:p>
    <w:p w:rsidR="00655165" w:rsidRPr="00F915EB" w:rsidRDefault="00655165" w:rsidP="00655165">
      <w:pPr>
        <w:rPr>
          <w:rFonts w:asciiTheme="majorHAnsi" w:hAnsiTheme="majorHAnsi" w:cstheme="majorHAnsi"/>
          <w:sz w:val="26"/>
          <w:szCs w:val="26"/>
        </w:rPr>
      </w:pPr>
    </w:p>
    <w:p w:rsidR="00655165" w:rsidRPr="00F915EB" w:rsidRDefault="00655165" w:rsidP="00714BA5">
      <w:pPr>
        <w:pStyle w:val="u3"/>
      </w:pPr>
      <w:r w:rsidRPr="00F915EB">
        <w:t>Thiết kế dữ liệu với tính tiến hóa:</w:t>
      </w:r>
    </w:p>
    <w:p w:rsidR="00655165" w:rsidRDefault="00655165" w:rsidP="00655165">
      <w:pPr>
        <w:pStyle w:val="Dot"/>
        <w:numPr>
          <w:ilvl w:val="0"/>
          <w:numId w:val="1"/>
        </w:numPr>
        <w:tabs>
          <w:tab w:val="num" w:pos="360"/>
        </w:tabs>
        <w:ind w:left="360"/>
        <w:rPr>
          <w:rFonts w:asciiTheme="majorHAnsi" w:hAnsiTheme="majorHAnsi" w:cstheme="majorHAnsi"/>
          <w:sz w:val="26"/>
          <w:szCs w:val="26"/>
          <w:lang w:val="fr-FR"/>
        </w:rPr>
      </w:pPr>
      <w:r w:rsidRPr="00714BA5">
        <w:rPr>
          <w:rFonts w:asciiTheme="majorHAnsi" w:hAnsiTheme="majorHAnsi" w:cstheme="majorHAnsi"/>
          <w:sz w:val="26"/>
          <w:szCs w:val="26"/>
          <w:lang w:val="fr-FR"/>
          <w:rPrChange w:id="35" w:author="Vo Viet" w:date="2018-06-10T06:09:00Z">
            <w:rPr>
              <w:rFonts w:asciiTheme="majorHAnsi" w:hAnsiTheme="majorHAnsi" w:cstheme="majorHAnsi"/>
              <w:sz w:val="26"/>
              <w:szCs w:val="26"/>
            </w:rPr>
          </w:rPrChange>
        </w:rPr>
        <w:t>Qui định liên quan:QĐ6</w:t>
      </w:r>
    </w:p>
    <w:p w:rsidR="00810EFA" w:rsidRPr="00810EFA" w:rsidRDefault="00810EFA" w:rsidP="00810EFA">
      <w:pPr>
        <w:pBdr>
          <w:top w:val="single" w:sz="18" w:space="0" w:color="000000"/>
          <w:left w:val="single" w:sz="18" w:space="0" w:color="000000"/>
          <w:bottom w:val="single" w:sz="36" w:space="0" w:color="000000"/>
          <w:right w:val="single" w:sz="36" w:space="0" w:color="000000"/>
        </w:pBdr>
        <w:shd w:val="clear" w:color="auto" w:fill="DFDFDF"/>
        <w:spacing w:after="92" w:line="264" w:lineRule="auto"/>
        <w:ind w:left="-5" w:hanging="10"/>
        <w:rPr>
          <w:lang w:val="vi-VN"/>
        </w:rPr>
      </w:pPr>
      <w:r w:rsidRPr="00810EFA">
        <w:rPr>
          <w:b/>
          <w:lang w:val="vi-VN"/>
        </w:rPr>
        <w:t xml:space="preserve">QĐ6: Người dùng có thể thay đổi các qui định như sau :  </w:t>
      </w:r>
    </w:p>
    <w:p w:rsidR="00810EFA" w:rsidRPr="00810EFA" w:rsidRDefault="00810EFA" w:rsidP="00810EFA">
      <w:pPr>
        <w:pBdr>
          <w:top w:val="single" w:sz="18" w:space="0" w:color="000000"/>
          <w:left w:val="single" w:sz="18" w:space="0" w:color="000000"/>
          <w:bottom w:val="single" w:sz="36" w:space="0" w:color="000000"/>
          <w:right w:val="single" w:sz="36" w:space="0" w:color="000000"/>
        </w:pBdr>
        <w:shd w:val="clear" w:color="auto" w:fill="DFDFDF"/>
        <w:spacing w:after="0" w:line="352" w:lineRule="auto"/>
        <w:ind w:left="-5" w:hanging="10"/>
        <w:rPr>
          <w:lang w:val="vi-VN"/>
        </w:rPr>
      </w:pPr>
      <w:r w:rsidRPr="00810EFA">
        <w:rPr>
          <w:b/>
          <w:lang w:val="vi-VN"/>
        </w:rPr>
        <w:t xml:space="preserve">      + QĐ1 : Thay đổi về tuổi tối thiểu, tuổi tối đa, thời hạn có giá trị của thẻ. </w:t>
      </w:r>
    </w:p>
    <w:p w:rsidR="00810EFA" w:rsidRPr="00810EFA" w:rsidRDefault="00810EFA" w:rsidP="00810EFA">
      <w:pPr>
        <w:pBdr>
          <w:top w:val="single" w:sz="18" w:space="0" w:color="000000"/>
          <w:left w:val="single" w:sz="18" w:space="0" w:color="000000"/>
          <w:bottom w:val="single" w:sz="36" w:space="0" w:color="000000"/>
          <w:right w:val="single" w:sz="36" w:space="0" w:color="000000"/>
        </w:pBdr>
        <w:shd w:val="clear" w:color="auto" w:fill="DFDFDF"/>
        <w:spacing w:after="0" w:line="352" w:lineRule="auto"/>
        <w:ind w:left="-5" w:hanging="10"/>
        <w:rPr>
          <w:lang w:val="vi-VN"/>
        </w:rPr>
      </w:pPr>
      <w:r w:rsidRPr="00810EFA">
        <w:rPr>
          <w:b/>
          <w:lang w:val="vi-VN"/>
        </w:rPr>
        <w:t xml:space="preserve">      + QĐ2 : Thay đổi số lượng và tên các thể loại. Thay đổi khoảng cách năm xuất bản. </w:t>
      </w:r>
    </w:p>
    <w:p w:rsidR="00810EFA" w:rsidRPr="00810EFA" w:rsidRDefault="00810EFA" w:rsidP="00810EFA">
      <w:pPr>
        <w:pBdr>
          <w:top w:val="single" w:sz="18" w:space="0" w:color="000000"/>
          <w:left w:val="single" w:sz="18" w:space="0" w:color="000000"/>
          <w:bottom w:val="single" w:sz="36" w:space="0" w:color="000000"/>
          <w:right w:val="single" w:sz="36" w:space="0" w:color="000000"/>
        </w:pBdr>
        <w:shd w:val="clear" w:color="auto" w:fill="DFDFDF"/>
        <w:spacing w:after="92" w:line="264" w:lineRule="auto"/>
        <w:ind w:left="-5" w:hanging="10"/>
        <w:rPr>
          <w:lang w:val="vi-VN"/>
        </w:rPr>
      </w:pPr>
      <w:r w:rsidRPr="00810EFA">
        <w:rPr>
          <w:b/>
          <w:lang w:val="vi-VN"/>
        </w:rPr>
        <w:t xml:space="preserve">      + QĐ4 : Thay đổi số lượng sách mượn tối đa, số ngày mượn tối đa.  </w:t>
      </w:r>
    </w:p>
    <w:p w:rsidR="00B03D4C" w:rsidRPr="00810EFA" w:rsidRDefault="00B03D4C" w:rsidP="00B03D4C">
      <w:pPr>
        <w:pStyle w:val="Dot"/>
        <w:ind w:left="360"/>
        <w:rPr>
          <w:rFonts w:asciiTheme="majorHAnsi" w:hAnsiTheme="majorHAnsi" w:cstheme="majorHAnsi"/>
          <w:sz w:val="26"/>
          <w:szCs w:val="26"/>
          <w:lang w:val="vi-VN"/>
        </w:rPr>
      </w:pPr>
    </w:p>
    <w:p w:rsidR="00655165" w:rsidRPr="007B1F42" w:rsidRDefault="00655165" w:rsidP="00655165">
      <w:pPr>
        <w:pStyle w:val="Dot"/>
        <w:numPr>
          <w:ilvl w:val="0"/>
          <w:numId w:val="1"/>
        </w:numPr>
        <w:tabs>
          <w:tab w:val="num" w:pos="360"/>
        </w:tabs>
        <w:ind w:left="360"/>
        <w:rPr>
          <w:rFonts w:asciiTheme="majorHAnsi" w:hAnsiTheme="majorHAnsi" w:cstheme="majorHAnsi"/>
          <w:sz w:val="26"/>
          <w:szCs w:val="26"/>
          <w:lang w:val="vi-VN"/>
          <w:rPrChange w:id="36" w:author="Vo Viet" w:date="2018-06-10T06:16:00Z">
            <w:rPr>
              <w:rFonts w:asciiTheme="majorHAnsi" w:hAnsiTheme="majorHAnsi" w:cstheme="majorHAnsi"/>
              <w:sz w:val="26"/>
              <w:szCs w:val="26"/>
              <w:lang w:val="fr-FR"/>
            </w:rPr>
          </w:rPrChange>
        </w:rPr>
      </w:pPr>
      <w:r w:rsidRPr="007B1F42">
        <w:rPr>
          <w:rFonts w:asciiTheme="majorHAnsi" w:hAnsiTheme="majorHAnsi" w:cstheme="majorHAnsi"/>
          <w:sz w:val="26"/>
          <w:szCs w:val="26"/>
          <w:lang w:val="vi-VN"/>
          <w:rPrChange w:id="37" w:author="Vo Viet" w:date="2018-06-10T06:16:00Z">
            <w:rPr>
              <w:rFonts w:asciiTheme="majorHAnsi" w:hAnsiTheme="majorHAnsi" w:cstheme="majorHAnsi"/>
              <w:sz w:val="26"/>
              <w:szCs w:val="26"/>
              <w:lang w:val="fr-FR"/>
            </w:rPr>
          </w:rPrChange>
        </w:rPr>
        <w:t>Sơ đồ luồng dữ liệu:</w:t>
      </w:r>
    </w:p>
    <w:p w:rsidR="00655165"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mới:</w:t>
      </w:r>
    </w:p>
    <w:p w:rsidR="00B03D4C" w:rsidRPr="00810EFA" w:rsidRDefault="00810EFA" w:rsidP="00B03D4C">
      <w:pPr>
        <w:pStyle w:val="Dot"/>
        <w:ind w:left="360"/>
        <w:rPr>
          <w:rFonts w:asciiTheme="majorHAnsi" w:hAnsiTheme="majorHAnsi" w:cstheme="majorHAnsi"/>
          <w:color w:val="FF0000"/>
          <w:sz w:val="26"/>
          <w:szCs w:val="26"/>
        </w:rPr>
      </w:pPr>
      <w:r>
        <w:rPr>
          <w:rFonts w:asciiTheme="majorHAnsi" w:hAnsiTheme="majorHAnsi" w:cstheme="majorHAnsi"/>
          <w:color w:val="FF0000"/>
          <w:sz w:val="26"/>
          <w:szCs w:val="26"/>
        </w:rPr>
        <w:t>SLTheLoai</w:t>
      </w:r>
    </w:p>
    <w:p w:rsidR="00655165"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Thiết kế dữ liệu:</w:t>
      </w:r>
    </w:p>
    <w:p w:rsidR="00810EFA" w:rsidRPr="00F915EB" w:rsidRDefault="00EF440B" w:rsidP="00DA72CD">
      <w:pPr>
        <w:pStyle w:val="Dot"/>
        <w:ind w:left="360"/>
        <w:rPr>
          <w:rFonts w:asciiTheme="majorHAnsi" w:hAnsiTheme="majorHAnsi" w:cstheme="majorHAnsi"/>
          <w:sz w:val="26"/>
          <w:szCs w:val="26"/>
        </w:rPr>
      </w:pPr>
      <w:r>
        <w:rPr>
          <w:rFonts w:asciiTheme="majorHAnsi" w:hAnsiTheme="majorHAnsi" w:cstheme="majorHAnsi"/>
          <w:sz w:val="26"/>
          <w:szCs w:val="26"/>
        </w:rPr>
        <w:drawing>
          <wp:inline distT="0" distB="0" distL="0" distR="0">
            <wp:extent cx="5724525" cy="44291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429125"/>
                    </a:xfrm>
                    <a:prstGeom prst="rect">
                      <a:avLst/>
                    </a:prstGeom>
                    <a:noFill/>
                    <a:ln>
                      <a:noFill/>
                    </a:ln>
                  </pic:spPr>
                </pic:pic>
              </a:graphicData>
            </a:graphic>
          </wp:inline>
        </w:drawing>
      </w:r>
    </w:p>
    <w:p w:rsidR="00655165" w:rsidRPr="00F915EB"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Các thuộc tính trừu tượng:</w:t>
      </w:r>
    </w:p>
    <w:p w:rsidR="00655165" w:rsidRDefault="00655165" w:rsidP="00655165">
      <w:pPr>
        <w:pStyle w:val="Dot"/>
        <w:numPr>
          <w:ilvl w:val="0"/>
          <w:numId w:val="1"/>
        </w:numPr>
        <w:tabs>
          <w:tab w:val="num" w:pos="360"/>
        </w:tabs>
        <w:ind w:left="360"/>
        <w:rPr>
          <w:rFonts w:asciiTheme="majorHAnsi" w:hAnsiTheme="majorHAnsi" w:cstheme="majorHAnsi"/>
          <w:sz w:val="26"/>
          <w:szCs w:val="26"/>
        </w:rPr>
      </w:pPr>
      <w:r w:rsidRPr="00F915EB">
        <w:rPr>
          <w:rFonts w:asciiTheme="majorHAnsi" w:hAnsiTheme="majorHAnsi" w:cstheme="majorHAnsi"/>
          <w:sz w:val="26"/>
          <w:szCs w:val="26"/>
        </w:rPr>
        <w:t>Sơ đồ logic:</w:t>
      </w:r>
      <w:bookmarkStart w:id="38" w:name="_GoBack"/>
      <w:bookmarkEnd w:id="38"/>
    </w:p>
    <w:p w:rsidR="003C088A" w:rsidRPr="00F915EB" w:rsidRDefault="00480707" w:rsidP="00655165">
      <w:pPr>
        <w:pStyle w:val="Dot"/>
        <w:numPr>
          <w:ilvl w:val="0"/>
          <w:numId w:val="1"/>
        </w:numPr>
        <w:tabs>
          <w:tab w:val="num" w:pos="360"/>
        </w:tabs>
        <w:ind w:left="360"/>
        <w:rPr>
          <w:rFonts w:asciiTheme="majorHAnsi" w:hAnsiTheme="majorHAnsi" w:cstheme="majorHAnsi"/>
          <w:sz w:val="26"/>
          <w:szCs w:val="26"/>
        </w:rPr>
      </w:pPr>
      <w:r>
        <w:rPr>
          <w:rFonts w:asciiTheme="majorHAnsi" w:hAnsiTheme="majorHAnsi" w:cstheme="majorHAnsi"/>
          <w:sz w:val="26"/>
          <w:szCs w:val="26"/>
        </w:rPr>
        <w:lastRenderedPageBreak/>
        <w:drawing>
          <wp:inline distT="0" distB="0" distL="0" distR="0">
            <wp:extent cx="5724525" cy="2857500"/>
            <wp:effectExtent l="0" t="0" r="952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rsidR="00655165" w:rsidRPr="00F915EB" w:rsidRDefault="00655165" w:rsidP="00655165">
      <w:pPr>
        <w:rPr>
          <w:rFonts w:asciiTheme="majorHAnsi" w:hAnsiTheme="majorHAnsi" w:cstheme="majorHAnsi"/>
          <w:sz w:val="26"/>
          <w:szCs w:val="26"/>
        </w:rPr>
      </w:pPr>
    </w:p>
    <w:p w:rsidR="00655165" w:rsidRPr="00F915EB" w:rsidRDefault="00655165" w:rsidP="008976B0">
      <w:pPr>
        <w:pStyle w:val="u2"/>
        <w:numPr>
          <w:ilvl w:val="0"/>
          <w:numId w:val="0"/>
        </w:numPr>
      </w:pPr>
    </w:p>
    <w:sectPr w:rsidR="00655165" w:rsidRPr="00F91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VNI-Times">
    <w:altName w:val="Calibri"/>
    <w:charset w:val="00"/>
    <w:family w:val="auto"/>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ABA00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21D769CE"/>
    <w:multiLevelType w:val="singleLevel"/>
    <w:tmpl w:val="AC2A6CEE"/>
    <w:lvl w:ilvl="0">
      <w:start w:val="1"/>
      <w:numFmt w:val="decimal"/>
      <w:pStyle w:val="Buoc"/>
      <w:lvlText w:val="Bước %1."/>
      <w:lvlJc w:val="left"/>
      <w:pPr>
        <w:tabs>
          <w:tab w:val="num" w:pos="1080"/>
        </w:tabs>
        <w:ind w:left="360" w:hanging="360"/>
      </w:pPr>
      <w:rPr>
        <w:rFonts w:ascii="Arial" w:hAnsi="Arial" w:hint="default"/>
        <w:sz w:val="21"/>
      </w:rPr>
    </w:lvl>
  </w:abstractNum>
  <w:abstractNum w:abstractNumId="2" w15:restartNumberingAfterBreak="0">
    <w:nsid w:val="28F164D7"/>
    <w:multiLevelType w:val="hybridMultilevel"/>
    <w:tmpl w:val="F92A7F58"/>
    <w:lvl w:ilvl="0" w:tplc="042A0005">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2F742EED"/>
    <w:multiLevelType w:val="multilevel"/>
    <w:tmpl w:val="359C0F5C"/>
    <w:lvl w:ilvl="0">
      <w:start w:val="1"/>
      <w:numFmt w:val="decimal"/>
      <w:pStyle w:val="u1"/>
      <w:lvlText w:val="Chương %1 "/>
      <w:lvlJc w:val="left"/>
      <w:pPr>
        <w:tabs>
          <w:tab w:val="num" w:pos="1800"/>
        </w:tabs>
        <w:ind w:left="432" w:hanging="432"/>
      </w:pPr>
      <w:rPr>
        <w:rFonts w:ascii="Times New Roman" w:hAnsi="Times New Roman" w:hint="default"/>
        <w:sz w:val="28"/>
      </w:rPr>
    </w:lvl>
    <w:lvl w:ilvl="1">
      <w:start w:val="1"/>
      <w:numFmt w:val="decimal"/>
      <w:pStyle w:val="u2"/>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pStyle w:val="u4"/>
      <w:lvlText w:val="%1.%2.%3.%4"/>
      <w:lvlJc w:val="left"/>
      <w:pPr>
        <w:tabs>
          <w:tab w:val="num" w:pos="864"/>
        </w:tabs>
        <w:ind w:left="864" w:hanging="864"/>
      </w:pPr>
      <w:rPr>
        <w:rFonts w:ascii="Times New Roman" w:hAnsi="Times New Roman"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4" w15:restartNumberingAfterBreak="0">
    <w:nsid w:val="37462D5A"/>
    <w:multiLevelType w:val="hybridMultilevel"/>
    <w:tmpl w:val="3A8C60C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60A5DF6"/>
    <w:multiLevelType w:val="singleLevel"/>
    <w:tmpl w:val="042A0005"/>
    <w:lvl w:ilvl="0">
      <w:start w:val="1"/>
      <w:numFmt w:val="bullet"/>
      <w:lvlText w:val=""/>
      <w:lvlJc w:val="left"/>
      <w:pPr>
        <w:ind w:left="720" w:hanging="360"/>
      </w:pPr>
      <w:rPr>
        <w:rFonts w:ascii="Wingdings" w:hAnsi="Wingdings" w:hint="default"/>
        <w:sz w:val="16"/>
      </w:rPr>
    </w:lvl>
  </w:abstractNum>
  <w:abstractNum w:abstractNumId="6" w15:restartNumberingAfterBreak="0">
    <w:nsid w:val="6E57537A"/>
    <w:multiLevelType w:val="hybridMultilevel"/>
    <w:tmpl w:val="C334200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E5A436C"/>
    <w:multiLevelType w:val="hybridMultilevel"/>
    <w:tmpl w:val="802C7A40"/>
    <w:lvl w:ilvl="0" w:tplc="042A0005">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712E443F"/>
    <w:multiLevelType w:val="hybridMultilevel"/>
    <w:tmpl w:val="02A4971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92B46F7"/>
    <w:multiLevelType w:val="hybridMultilevel"/>
    <w:tmpl w:val="5A98F01C"/>
    <w:lvl w:ilvl="0" w:tplc="042A0005">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5"/>
  </w:num>
  <w:num w:numId="2">
    <w:abstractNumId w:val="3"/>
  </w:num>
  <w:num w:numId="3">
    <w:abstractNumId w:val="0"/>
  </w:num>
  <w:num w:numId="4">
    <w:abstractNumId w:val="3"/>
    <w:lvlOverride w:ilvl="0">
      <w:startOverride w:val="1"/>
    </w:lvlOverride>
    <w:lvlOverride w:ilvl="1">
      <w:startOverride w:val="1"/>
    </w:lvlOverride>
    <w:lvlOverride w:ilvl="2">
      <w:startOverride w:val="4"/>
    </w:lvlOverride>
  </w:num>
  <w:num w:numId="5">
    <w:abstractNumId w:val="2"/>
  </w:num>
  <w:num w:numId="6">
    <w:abstractNumId w:val="4"/>
  </w:num>
  <w:num w:numId="7">
    <w:abstractNumId w:val="6"/>
  </w:num>
  <w:num w:numId="8">
    <w:abstractNumId w:val="5"/>
  </w:num>
  <w:num w:numId="9">
    <w:abstractNumId w:val="3"/>
    <w:lvlOverride w:ilvl="0">
      <w:startOverride w:val="1"/>
    </w:lvlOverride>
    <w:lvlOverride w:ilvl="1">
      <w:startOverride w:val="2"/>
    </w:lvlOverride>
    <w:lvlOverride w:ilvl="2">
      <w:startOverride w:val="2"/>
    </w:lvlOverride>
  </w:num>
  <w:num w:numId="10">
    <w:abstractNumId w:val="8"/>
  </w:num>
  <w:num w:numId="11">
    <w:abstractNumId w:val="9"/>
  </w:num>
  <w:num w:numId="12">
    <w:abstractNumId w:val="7"/>
  </w:num>
  <w:num w:numId="13">
    <w:abstractNumId w:val="1"/>
    <w:lvlOverride w:ilvl="0">
      <w:startOverride w:val="1"/>
    </w:lvlOverride>
  </w:num>
  <w:num w:numId="14">
    <w:abstractNumId w:val="1"/>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o Viet">
    <w15:presenceInfo w15:providerId="None" w15:userId="Vo Vi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5E"/>
    <w:rsid w:val="000E2D66"/>
    <w:rsid w:val="00113FC3"/>
    <w:rsid w:val="0017052F"/>
    <w:rsid w:val="00183143"/>
    <w:rsid w:val="001B7E89"/>
    <w:rsid w:val="001E2803"/>
    <w:rsid w:val="00240808"/>
    <w:rsid w:val="002736DE"/>
    <w:rsid w:val="002B0EC4"/>
    <w:rsid w:val="002C29FA"/>
    <w:rsid w:val="00316E65"/>
    <w:rsid w:val="0032584F"/>
    <w:rsid w:val="003515EA"/>
    <w:rsid w:val="00383042"/>
    <w:rsid w:val="003C088A"/>
    <w:rsid w:val="003F42A3"/>
    <w:rsid w:val="003F568A"/>
    <w:rsid w:val="00443B5E"/>
    <w:rsid w:val="00480707"/>
    <w:rsid w:val="004A6B9B"/>
    <w:rsid w:val="004E72E3"/>
    <w:rsid w:val="0050245D"/>
    <w:rsid w:val="0053693C"/>
    <w:rsid w:val="00563504"/>
    <w:rsid w:val="0057657F"/>
    <w:rsid w:val="005B1487"/>
    <w:rsid w:val="005B1A4B"/>
    <w:rsid w:val="005E6541"/>
    <w:rsid w:val="00652583"/>
    <w:rsid w:val="00655165"/>
    <w:rsid w:val="006A4682"/>
    <w:rsid w:val="00714BA5"/>
    <w:rsid w:val="00715432"/>
    <w:rsid w:val="0078029A"/>
    <w:rsid w:val="007B1F42"/>
    <w:rsid w:val="00810EFA"/>
    <w:rsid w:val="0081358C"/>
    <w:rsid w:val="008308E2"/>
    <w:rsid w:val="00862A34"/>
    <w:rsid w:val="0088259A"/>
    <w:rsid w:val="008976B0"/>
    <w:rsid w:val="008C3C06"/>
    <w:rsid w:val="008E772C"/>
    <w:rsid w:val="008F2BFB"/>
    <w:rsid w:val="00913114"/>
    <w:rsid w:val="009131F1"/>
    <w:rsid w:val="009F6C43"/>
    <w:rsid w:val="00A03816"/>
    <w:rsid w:val="00A33ADD"/>
    <w:rsid w:val="00A67523"/>
    <w:rsid w:val="00AD326F"/>
    <w:rsid w:val="00B03D4C"/>
    <w:rsid w:val="00B24539"/>
    <w:rsid w:val="00B33F64"/>
    <w:rsid w:val="00B55100"/>
    <w:rsid w:val="00B67C13"/>
    <w:rsid w:val="00BD5E65"/>
    <w:rsid w:val="00C116FC"/>
    <w:rsid w:val="00CC68DF"/>
    <w:rsid w:val="00D2568B"/>
    <w:rsid w:val="00D30B17"/>
    <w:rsid w:val="00D63CD4"/>
    <w:rsid w:val="00D9246F"/>
    <w:rsid w:val="00DA72CD"/>
    <w:rsid w:val="00DE1696"/>
    <w:rsid w:val="00DE4B33"/>
    <w:rsid w:val="00E1066E"/>
    <w:rsid w:val="00E14A41"/>
    <w:rsid w:val="00E374A5"/>
    <w:rsid w:val="00E459A9"/>
    <w:rsid w:val="00E47F7E"/>
    <w:rsid w:val="00E676CE"/>
    <w:rsid w:val="00EF440B"/>
    <w:rsid w:val="00F63FC8"/>
    <w:rsid w:val="00F915EB"/>
    <w:rsid w:val="00FA7C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DED9"/>
  <w15:chartTrackingRefBased/>
  <w15:docId w15:val="{F35131A6-9971-43E1-94D9-87DB85AB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43B5E"/>
    <w:pPr>
      <w:spacing w:before="120" w:after="120" w:line="360" w:lineRule="auto"/>
      <w:ind w:firstLine="567"/>
      <w:jc w:val="both"/>
    </w:pPr>
    <w:rPr>
      <w:rFonts w:ascii="Times New Roman" w:eastAsia="Times New Roman" w:hAnsi="Times New Roman" w:cs="Times New Roman"/>
      <w:sz w:val="21"/>
      <w:szCs w:val="20"/>
      <w:lang w:val="en-US"/>
    </w:rPr>
  </w:style>
  <w:style w:type="paragraph" w:styleId="u1">
    <w:name w:val="heading 1"/>
    <w:basedOn w:val="Binhthng"/>
    <w:next w:val="Binhthng"/>
    <w:link w:val="u1Char"/>
    <w:qFormat/>
    <w:rsid w:val="00443B5E"/>
    <w:pPr>
      <w:keepNext/>
      <w:numPr>
        <w:numId w:val="2"/>
      </w:numPr>
      <w:spacing w:before="240" w:after="720"/>
      <w:jc w:val="right"/>
      <w:outlineLvl w:val="0"/>
    </w:pPr>
    <w:rPr>
      <w:b/>
      <w:caps/>
      <w:sz w:val="28"/>
    </w:rPr>
  </w:style>
  <w:style w:type="paragraph" w:styleId="u2">
    <w:name w:val="heading 2"/>
    <w:basedOn w:val="Binhthng"/>
    <w:next w:val="Binhthng"/>
    <w:link w:val="u2Char"/>
    <w:autoRedefine/>
    <w:qFormat/>
    <w:rsid w:val="008976B0"/>
    <w:pPr>
      <w:keepNext/>
      <w:numPr>
        <w:ilvl w:val="1"/>
        <w:numId w:val="2"/>
      </w:numPr>
      <w:spacing w:before="240"/>
      <w:jc w:val="left"/>
      <w:outlineLvl w:val="1"/>
    </w:pPr>
    <w:rPr>
      <w:b/>
      <w:sz w:val="19"/>
    </w:rPr>
  </w:style>
  <w:style w:type="paragraph" w:styleId="u3">
    <w:name w:val="heading 3"/>
    <w:basedOn w:val="Binhthng"/>
    <w:next w:val="Binhthng"/>
    <w:link w:val="u3Char"/>
    <w:autoRedefine/>
    <w:qFormat/>
    <w:rsid w:val="00714BA5"/>
    <w:pPr>
      <w:keepNext/>
      <w:spacing w:before="240" w:after="60"/>
      <w:ind w:left="720" w:hanging="720"/>
      <w:outlineLvl w:val="2"/>
      <w:pPrChange w:id="0" w:author="Vo Viet" w:date="2018-06-10T06:10:00Z">
        <w:pPr>
          <w:keepNext/>
          <w:numPr>
            <w:ilvl w:val="2"/>
            <w:numId w:val="2"/>
          </w:numPr>
          <w:tabs>
            <w:tab w:val="num" w:pos="720"/>
          </w:tabs>
          <w:spacing w:before="240" w:after="60" w:line="360" w:lineRule="auto"/>
          <w:ind w:left="720" w:hanging="720"/>
          <w:jc w:val="both"/>
          <w:outlineLvl w:val="2"/>
        </w:pPr>
      </w:pPrChange>
    </w:pPr>
    <w:rPr>
      <w:rFonts w:cs="Arial"/>
      <w:b/>
      <w:i/>
      <w:iCs/>
      <w:sz w:val="20"/>
      <w:szCs w:val="26"/>
      <w:rPrChange w:id="0" w:author="Vo Viet" w:date="2018-06-10T06:10:00Z">
        <w:rPr>
          <w:rFonts w:cs="Arial"/>
          <w:b/>
          <w:i/>
          <w:iCs/>
          <w:szCs w:val="26"/>
          <w:lang w:val="en-US" w:eastAsia="en-US" w:bidi="ar-SA"/>
        </w:rPr>
      </w:rPrChange>
    </w:rPr>
  </w:style>
  <w:style w:type="paragraph" w:styleId="u4">
    <w:name w:val="heading 4"/>
    <w:basedOn w:val="Binhthng"/>
    <w:next w:val="Binhthng"/>
    <w:link w:val="u4Char"/>
    <w:autoRedefine/>
    <w:qFormat/>
    <w:rsid w:val="00443B5E"/>
    <w:pPr>
      <w:keepNext/>
      <w:numPr>
        <w:ilvl w:val="3"/>
        <w:numId w:val="2"/>
      </w:numPr>
      <w:outlineLvl w:val="3"/>
    </w:pPr>
    <w:rPr>
      <w:i/>
    </w:rPr>
  </w:style>
  <w:style w:type="paragraph" w:styleId="u5">
    <w:name w:val="heading 5"/>
    <w:basedOn w:val="Binhthng"/>
    <w:next w:val="Binhthng"/>
    <w:link w:val="u5Char"/>
    <w:qFormat/>
    <w:rsid w:val="00443B5E"/>
    <w:pPr>
      <w:keepNext/>
      <w:numPr>
        <w:ilvl w:val="4"/>
        <w:numId w:val="2"/>
      </w:numPr>
      <w:spacing w:before="60"/>
      <w:outlineLvl w:val="4"/>
    </w:pPr>
    <w:rPr>
      <w:i/>
    </w:rPr>
  </w:style>
  <w:style w:type="paragraph" w:styleId="u6">
    <w:name w:val="heading 6"/>
    <w:basedOn w:val="Binhthng"/>
    <w:next w:val="Binhthng"/>
    <w:link w:val="u6Char"/>
    <w:qFormat/>
    <w:rsid w:val="00443B5E"/>
    <w:pPr>
      <w:keepNext/>
      <w:numPr>
        <w:ilvl w:val="5"/>
        <w:numId w:val="2"/>
      </w:numPr>
      <w:outlineLvl w:val="5"/>
    </w:pPr>
    <w:rPr>
      <w:rFonts w:ascii="VNI-Times" w:hAnsi="VNI-Times"/>
      <w:b/>
      <w:i/>
      <w:sz w:val="24"/>
    </w:rPr>
  </w:style>
  <w:style w:type="paragraph" w:styleId="u7">
    <w:name w:val="heading 7"/>
    <w:basedOn w:val="Binhthng"/>
    <w:next w:val="Binhthng"/>
    <w:link w:val="u7Char"/>
    <w:qFormat/>
    <w:rsid w:val="00443B5E"/>
    <w:pPr>
      <w:keepNext/>
      <w:numPr>
        <w:ilvl w:val="6"/>
        <w:numId w:val="2"/>
      </w:numPr>
      <w:outlineLvl w:val="6"/>
    </w:pPr>
    <w:rPr>
      <w:rFonts w:ascii="VNI-Times" w:hAnsi="VNI-Times"/>
      <w:b/>
      <w:i/>
      <w:sz w:val="24"/>
      <w:u w:val="single"/>
    </w:rPr>
  </w:style>
  <w:style w:type="paragraph" w:styleId="u8">
    <w:name w:val="heading 8"/>
    <w:basedOn w:val="Binhthng"/>
    <w:next w:val="Binhthng"/>
    <w:link w:val="u8Char"/>
    <w:qFormat/>
    <w:rsid w:val="00443B5E"/>
    <w:pPr>
      <w:numPr>
        <w:ilvl w:val="7"/>
        <w:numId w:val="2"/>
      </w:numPr>
      <w:spacing w:before="240" w:after="60"/>
      <w:outlineLvl w:val="7"/>
    </w:pPr>
    <w:rPr>
      <w:i/>
      <w:iCs/>
      <w:sz w:val="24"/>
      <w:szCs w:val="24"/>
    </w:rPr>
  </w:style>
  <w:style w:type="paragraph" w:styleId="u9">
    <w:name w:val="heading 9"/>
    <w:basedOn w:val="Binhthng"/>
    <w:next w:val="Binhthng"/>
    <w:link w:val="u9Char"/>
    <w:qFormat/>
    <w:rsid w:val="00443B5E"/>
    <w:pPr>
      <w:keepNext/>
      <w:numPr>
        <w:ilvl w:val="8"/>
        <w:numId w:val="2"/>
      </w:numPr>
      <w:outlineLvl w:val="8"/>
    </w:pPr>
    <w:rPr>
      <w:rFonts w:ascii="VNI-Times" w:hAnsi="VNI-Times"/>
      <w:b/>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443B5E"/>
    <w:rPr>
      <w:rFonts w:ascii="Times New Roman" w:eastAsia="Times New Roman" w:hAnsi="Times New Roman" w:cs="Times New Roman"/>
      <w:b/>
      <w:caps/>
      <w:sz w:val="28"/>
      <w:szCs w:val="20"/>
      <w:lang w:val="en-US"/>
    </w:rPr>
  </w:style>
  <w:style w:type="character" w:customStyle="1" w:styleId="u2Char">
    <w:name w:val="Đầu đề 2 Char"/>
    <w:basedOn w:val="Phngmcinhcuaoanvn"/>
    <w:link w:val="u2"/>
    <w:rsid w:val="008976B0"/>
    <w:rPr>
      <w:rFonts w:ascii="Times New Roman" w:eastAsia="Times New Roman" w:hAnsi="Times New Roman" w:cs="Times New Roman"/>
      <w:b/>
      <w:sz w:val="19"/>
      <w:szCs w:val="20"/>
      <w:lang w:val="en-US"/>
    </w:rPr>
  </w:style>
  <w:style w:type="character" w:customStyle="1" w:styleId="u3Char">
    <w:name w:val="Đầu đề 3 Char"/>
    <w:basedOn w:val="Phngmcinhcuaoanvn"/>
    <w:link w:val="u3"/>
    <w:rsid w:val="00714BA5"/>
    <w:rPr>
      <w:rFonts w:ascii="Times New Roman" w:eastAsia="Times New Roman" w:hAnsi="Times New Roman" w:cs="Arial"/>
      <w:b/>
      <w:i/>
      <w:iCs/>
      <w:sz w:val="20"/>
      <w:szCs w:val="26"/>
      <w:lang w:val="en-US"/>
    </w:rPr>
  </w:style>
  <w:style w:type="character" w:customStyle="1" w:styleId="u4Char">
    <w:name w:val="Đầu đề 4 Char"/>
    <w:basedOn w:val="Phngmcinhcuaoanvn"/>
    <w:link w:val="u4"/>
    <w:rsid w:val="00443B5E"/>
    <w:rPr>
      <w:rFonts w:ascii="Times New Roman" w:eastAsia="Times New Roman" w:hAnsi="Times New Roman" w:cs="Times New Roman"/>
      <w:i/>
      <w:sz w:val="21"/>
      <w:szCs w:val="20"/>
      <w:lang w:val="en-US"/>
    </w:rPr>
  </w:style>
  <w:style w:type="character" w:customStyle="1" w:styleId="u5Char">
    <w:name w:val="Đầu đề 5 Char"/>
    <w:basedOn w:val="Phngmcinhcuaoanvn"/>
    <w:link w:val="u5"/>
    <w:rsid w:val="00443B5E"/>
    <w:rPr>
      <w:rFonts w:ascii="Times New Roman" w:eastAsia="Times New Roman" w:hAnsi="Times New Roman" w:cs="Times New Roman"/>
      <w:i/>
      <w:sz w:val="21"/>
      <w:szCs w:val="20"/>
      <w:lang w:val="en-US"/>
    </w:rPr>
  </w:style>
  <w:style w:type="character" w:customStyle="1" w:styleId="u6Char">
    <w:name w:val="Đầu đề 6 Char"/>
    <w:basedOn w:val="Phngmcinhcuaoanvn"/>
    <w:link w:val="u6"/>
    <w:rsid w:val="00443B5E"/>
    <w:rPr>
      <w:rFonts w:ascii="VNI-Times" w:eastAsia="Times New Roman" w:hAnsi="VNI-Times" w:cs="Times New Roman"/>
      <w:b/>
      <w:i/>
      <w:sz w:val="24"/>
      <w:szCs w:val="20"/>
      <w:lang w:val="en-US"/>
    </w:rPr>
  </w:style>
  <w:style w:type="character" w:customStyle="1" w:styleId="u7Char">
    <w:name w:val="Đầu đề 7 Char"/>
    <w:basedOn w:val="Phngmcinhcuaoanvn"/>
    <w:link w:val="u7"/>
    <w:rsid w:val="00443B5E"/>
    <w:rPr>
      <w:rFonts w:ascii="VNI-Times" w:eastAsia="Times New Roman" w:hAnsi="VNI-Times" w:cs="Times New Roman"/>
      <w:b/>
      <w:i/>
      <w:sz w:val="24"/>
      <w:szCs w:val="20"/>
      <w:u w:val="single"/>
      <w:lang w:val="en-US"/>
    </w:rPr>
  </w:style>
  <w:style w:type="character" w:customStyle="1" w:styleId="u8Char">
    <w:name w:val="Đầu đề 8 Char"/>
    <w:basedOn w:val="Phngmcinhcuaoanvn"/>
    <w:link w:val="u8"/>
    <w:rsid w:val="00443B5E"/>
    <w:rPr>
      <w:rFonts w:ascii="Times New Roman" w:eastAsia="Times New Roman" w:hAnsi="Times New Roman" w:cs="Times New Roman"/>
      <w:i/>
      <w:iCs/>
      <w:sz w:val="24"/>
      <w:szCs w:val="24"/>
      <w:lang w:val="en-US"/>
    </w:rPr>
  </w:style>
  <w:style w:type="character" w:customStyle="1" w:styleId="u9Char">
    <w:name w:val="Đầu đề 9 Char"/>
    <w:basedOn w:val="Phngmcinhcuaoanvn"/>
    <w:link w:val="u9"/>
    <w:rsid w:val="00443B5E"/>
    <w:rPr>
      <w:rFonts w:ascii="VNI-Times" w:eastAsia="Times New Roman" w:hAnsi="VNI-Times" w:cs="Times New Roman"/>
      <w:b/>
      <w:sz w:val="24"/>
      <w:szCs w:val="20"/>
      <w:lang w:val="en-US"/>
    </w:rPr>
  </w:style>
  <w:style w:type="paragraph" w:customStyle="1" w:styleId="Picture">
    <w:name w:val="Picture"/>
    <w:rsid w:val="00443B5E"/>
    <w:pPr>
      <w:spacing w:after="0" w:line="240" w:lineRule="auto"/>
      <w:jc w:val="center"/>
    </w:pPr>
    <w:rPr>
      <w:rFonts w:ascii="Times New Roman" w:eastAsia="Times New Roman" w:hAnsi="Times New Roman" w:cs="Times New Roman"/>
      <w:noProof/>
      <w:sz w:val="20"/>
      <w:szCs w:val="20"/>
      <w:lang w:val="en-US"/>
    </w:rPr>
  </w:style>
  <w:style w:type="paragraph" w:customStyle="1" w:styleId="Body">
    <w:name w:val="Body"/>
    <w:basedOn w:val="Binhthng"/>
    <w:autoRedefine/>
    <w:rsid w:val="00443B5E"/>
    <w:pPr>
      <w:tabs>
        <w:tab w:val="left" w:pos="1080"/>
      </w:tabs>
      <w:spacing w:before="240" w:after="240" w:line="240" w:lineRule="auto"/>
      <w:ind w:left="677" w:firstLine="0"/>
      <w:jc w:val="left"/>
    </w:pPr>
    <w:rPr>
      <w:rFonts w:ascii="Tahoma" w:hAnsi="Tahoma"/>
      <w:color w:val="FF0000"/>
      <w:sz w:val="28"/>
      <w:szCs w:val="28"/>
    </w:rPr>
  </w:style>
  <w:style w:type="paragraph" w:customStyle="1" w:styleId="LeftTable">
    <w:name w:val="LeftTable"/>
    <w:basedOn w:val="Binhthng"/>
    <w:rsid w:val="00443B5E"/>
    <w:pPr>
      <w:spacing w:before="60" w:after="60" w:line="240" w:lineRule="auto"/>
      <w:ind w:firstLine="0"/>
      <w:jc w:val="left"/>
    </w:pPr>
    <w:rPr>
      <w:noProof/>
      <w:sz w:val="20"/>
    </w:rPr>
  </w:style>
  <w:style w:type="paragraph" w:customStyle="1" w:styleId="HeaderTable">
    <w:name w:val="HeaderTable"/>
    <w:rsid w:val="00443B5E"/>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Binhthng"/>
    <w:rsid w:val="00443B5E"/>
    <w:pPr>
      <w:pBdr>
        <w:top w:val="single" w:sz="18" w:space="1" w:color="auto" w:shadow="1"/>
        <w:left w:val="single" w:sz="18" w:space="4" w:color="auto" w:shadow="1"/>
        <w:bottom w:val="single" w:sz="18" w:space="1" w:color="auto" w:shadow="1"/>
        <w:right w:val="single" w:sz="18" w:space="4" w:color="auto" w:shadow="1"/>
      </w:pBdr>
      <w:shd w:val="pct12" w:color="auto" w:fill="FFFFFF"/>
      <w:ind w:firstLine="0"/>
    </w:pPr>
    <w:rPr>
      <w:b/>
    </w:rPr>
  </w:style>
  <w:style w:type="paragraph" w:customStyle="1" w:styleId="Dot">
    <w:name w:val="Dot"/>
    <w:rsid w:val="00443B5E"/>
    <w:pPr>
      <w:spacing w:after="0" w:line="240" w:lineRule="auto"/>
    </w:pPr>
    <w:rPr>
      <w:rFonts w:ascii="Times New Roman" w:eastAsia="Times New Roman" w:hAnsi="Times New Roman" w:cs="Times New Roman"/>
      <w:b/>
      <w:noProof/>
      <w:sz w:val="21"/>
      <w:szCs w:val="20"/>
      <w:lang w:val="en-US"/>
    </w:rPr>
  </w:style>
  <w:style w:type="paragraph" w:styleId="oancuaDanhsach">
    <w:name w:val="List Paragraph"/>
    <w:basedOn w:val="Binhthng"/>
    <w:uiPriority w:val="34"/>
    <w:qFormat/>
    <w:rsid w:val="00655165"/>
    <w:pPr>
      <w:ind w:left="720"/>
      <w:contextualSpacing/>
    </w:pPr>
  </w:style>
  <w:style w:type="table" w:customStyle="1" w:styleId="TableGrid">
    <w:name w:val="TableGrid"/>
    <w:rsid w:val="00655165"/>
    <w:pPr>
      <w:spacing w:after="0" w:line="240" w:lineRule="auto"/>
    </w:pPr>
    <w:rPr>
      <w:rFonts w:eastAsiaTheme="minorEastAsia"/>
      <w:lang w:eastAsia="vi-VN"/>
    </w:rPr>
    <w:tblPr>
      <w:tblCellMar>
        <w:top w:w="0" w:type="dxa"/>
        <w:left w:w="0" w:type="dxa"/>
        <w:bottom w:w="0" w:type="dxa"/>
        <w:right w:w="0" w:type="dxa"/>
      </w:tblCellMar>
    </w:tblPr>
  </w:style>
  <w:style w:type="paragraph" w:customStyle="1" w:styleId="Table">
    <w:name w:val="Table"/>
    <w:rsid w:val="00655165"/>
    <w:pPr>
      <w:spacing w:before="60" w:after="60" w:line="240" w:lineRule="auto"/>
      <w:jc w:val="center"/>
    </w:pPr>
    <w:rPr>
      <w:rFonts w:ascii="Times New Roman" w:eastAsia="Times New Roman" w:hAnsi="Times New Roman" w:cs="Times New Roman"/>
      <w:noProof/>
      <w:sz w:val="20"/>
      <w:szCs w:val="20"/>
      <w:lang w:val="en-US"/>
    </w:rPr>
  </w:style>
  <w:style w:type="table" w:styleId="LiBang">
    <w:name w:val="Table Grid"/>
    <w:basedOn w:val="BangThngthng"/>
    <w:uiPriority w:val="39"/>
    <w:rsid w:val="0053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chDauDong">
    <w:name w:val="GachDauDong"/>
    <w:rsid w:val="00FA7C9C"/>
    <w:pPr>
      <w:tabs>
        <w:tab w:val="num" w:pos="360"/>
      </w:tabs>
      <w:spacing w:after="0" w:line="240" w:lineRule="auto"/>
      <w:ind w:left="1080" w:hanging="360"/>
    </w:pPr>
    <w:rPr>
      <w:rFonts w:ascii="Times New Roman" w:eastAsia="Times New Roman" w:hAnsi="Times New Roman" w:cs="Times New Roman"/>
      <w:noProof/>
      <w:sz w:val="21"/>
      <w:szCs w:val="20"/>
      <w:lang w:val="en-US"/>
    </w:rPr>
  </w:style>
  <w:style w:type="paragraph" w:customStyle="1" w:styleId="Buoc">
    <w:name w:val="Buoc"/>
    <w:rsid w:val="00FA7C9C"/>
    <w:pPr>
      <w:numPr>
        <w:numId w:val="13"/>
      </w:numPr>
      <w:tabs>
        <w:tab w:val="left" w:pos="1584"/>
      </w:tabs>
      <w:spacing w:after="0" w:line="240" w:lineRule="auto"/>
    </w:pPr>
    <w:rPr>
      <w:rFonts w:ascii="Times New Roman" w:eastAsia="Times New Roman" w:hAnsi="Times New Roman" w:cs="Times New Roman"/>
      <w:noProof/>
      <w:sz w:val="21"/>
      <w:szCs w:val="20"/>
      <w:lang w:val="en-US"/>
    </w:rPr>
  </w:style>
  <w:style w:type="paragraph" w:styleId="Bongchuthich">
    <w:name w:val="Balloon Text"/>
    <w:basedOn w:val="Binhthng"/>
    <w:link w:val="BongchuthichChar"/>
    <w:uiPriority w:val="99"/>
    <w:semiHidden/>
    <w:unhideWhenUsed/>
    <w:rsid w:val="001E2803"/>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E2803"/>
    <w:rPr>
      <w:rFonts w:ascii="Segoe UI" w:eastAsia="Times New Roman" w:hAnsi="Segoe UI" w:cs="Segoe UI"/>
      <w:sz w:val="18"/>
      <w:szCs w:val="18"/>
      <w:lang w:val="en-US"/>
    </w:rPr>
  </w:style>
  <w:style w:type="paragraph" w:styleId="Duytlai">
    <w:name w:val="Revision"/>
    <w:hidden/>
    <w:uiPriority w:val="99"/>
    <w:semiHidden/>
    <w:rsid w:val="001E2803"/>
    <w:pPr>
      <w:spacing w:after="0" w:line="240" w:lineRule="auto"/>
    </w:pPr>
    <w:rPr>
      <w:rFonts w:ascii="Times New Roman" w:eastAsia="Times New Roman" w:hAnsi="Times New Roman" w:cs="Times New Roman"/>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0009">
      <w:bodyDiv w:val="1"/>
      <w:marLeft w:val="0"/>
      <w:marRight w:val="0"/>
      <w:marTop w:val="0"/>
      <w:marBottom w:val="0"/>
      <w:divBdr>
        <w:top w:val="none" w:sz="0" w:space="0" w:color="auto"/>
        <w:left w:val="none" w:sz="0" w:space="0" w:color="auto"/>
        <w:bottom w:val="none" w:sz="0" w:space="0" w:color="auto"/>
        <w:right w:val="none" w:sz="0" w:space="0" w:color="auto"/>
      </w:divBdr>
    </w:div>
    <w:div w:id="228854636">
      <w:bodyDiv w:val="1"/>
      <w:marLeft w:val="0"/>
      <w:marRight w:val="0"/>
      <w:marTop w:val="0"/>
      <w:marBottom w:val="0"/>
      <w:divBdr>
        <w:top w:val="none" w:sz="0" w:space="0" w:color="auto"/>
        <w:left w:val="none" w:sz="0" w:space="0" w:color="auto"/>
        <w:bottom w:val="none" w:sz="0" w:space="0" w:color="auto"/>
        <w:right w:val="none" w:sz="0" w:space="0" w:color="auto"/>
      </w:divBdr>
    </w:div>
    <w:div w:id="290476185">
      <w:bodyDiv w:val="1"/>
      <w:marLeft w:val="0"/>
      <w:marRight w:val="0"/>
      <w:marTop w:val="0"/>
      <w:marBottom w:val="0"/>
      <w:divBdr>
        <w:top w:val="none" w:sz="0" w:space="0" w:color="auto"/>
        <w:left w:val="none" w:sz="0" w:space="0" w:color="auto"/>
        <w:bottom w:val="none" w:sz="0" w:space="0" w:color="auto"/>
        <w:right w:val="none" w:sz="0" w:space="0" w:color="auto"/>
      </w:divBdr>
    </w:div>
    <w:div w:id="656494584">
      <w:bodyDiv w:val="1"/>
      <w:marLeft w:val="0"/>
      <w:marRight w:val="0"/>
      <w:marTop w:val="0"/>
      <w:marBottom w:val="0"/>
      <w:divBdr>
        <w:top w:val="none" w:sz="0" w:space="0" w:color="auto"/>
        <w:left w:val="none" w:sz="0" w:space="0" w:color="auto"/>
        <w:bottom w:val="none" w:sz="0" w:space="0" w:color="auto"/>
        <w:right w:val="none" w:sz="0" w:space="0" w:color="auto"/>
      </w:divBdr>
    </w:div>
    <w:div w:id="843134999">
      <w:bodyDiv w:val="1"/>
      <w:marLeft w:val="0"/>
      <w:marRight w:val="0"/>
      <w:marTop w:val="0"/>
      <w:marBottom w:val="0"/>
      <w:divBdr>
        <w:top w:val="none" w:sz="0" w:space="0" w:color="auto"/>
        <w:left w:val="none" w:sz="0" w:space="0" w:color="auto"/>
        <w:bottom w:val="none" w:sz="0" w:space="0" w:color="auto"/>
        <w:right w:val="none" w:sz="0" w:space="0" w:color="auto"/>
      </w:divBdr>
    </w:div>
    <w:div w:id="892162123">
      <w:bodyDiv w:val="1"/>
      <w:marLeft w:val="0"/>
      <w:marRight w:val="0"/>
      <w:marTop w:val="0"/>
      <w:marBottom w:val="0"/>
      <w:divBdr>
        <w:top w:val="none" w:sz="0" w:space="0" w:color="auto"/>
        <w:left w:val="none" w:sz="0" w:space="0" w:color="auto"/>
        <w:bottom w:val="none" w:sz="0" w:space="0" w:color="auto"/>
        <w:right w:val="none" w:sz="0" w:space="0" w:color="auto"/>
      </w:divBdr>
    </w:div>
    <w:div w:id="923539182">
      <w:bodyDiv w:val="1"/>
      <w:marLeft w:val="0"/>
      <w:marRight w:val="0"/>
      <w:marTop w:val="0"/>
      <w:marBottom w:val="0"/>
      <w:divBdr>
        <w:top w:val="none" w:sz="0" w:space="0" w:color="auto"/>
        <w:left w:val="none" w:sz="0" w:space="0" w:color="auto"/>
        <w:bottom w:val="none" w:sz="0" w:space="0" w:color="auto"/>
        <w:right w:val="none" w:sz="0" w:space="0" w:color="auto"/>
      </w:divBdr>
    </w:div>
    <w:div w:id="969743341">
      <w:bodyDiv w:val="1"/>
      <w:marLeft w:val="0"/>
      <w:marRight w:val="0"/>
      <w:marTop w:val="0"/>
      <w:marBottom w:val="0"/>
      <w:divBdr>
        <w:top w:val="none" w:sz="0" w:space="0" w:color="auto"/>
        <w:left w:val="none" w:sz="0" w:space="0" w:color="auto"/>
        <w:bottom w:val="none" w:sz="0" w:space="0" w:color="auto"/>
        <w:right w:val="none" w:sz="0" w:space="0" w:color="auto"/>
      </w:divBdr>
    </w:div>
    <w:div w:id="1045331182">
      <w:bodyDiv w:val="1"/>
      <w:marLeft w:val="0"/>
      <w:marRight w:val="0"/>
      <w:marTop w:val="0"/>
      <w:marBottom w:val="0"/>
      <w:divBdr>
        <w:top w:val="none" w:sz="0" w:space="0" w:color="auto"/>
        <w:left w:val="none" w:sz="0" w:space="0" w:color="auto"/>
        <w:bottom w:val="none" w:sz="0" w:space="0" w:color="auto"/>
        <w:right w:val="none" w:sz="0" w:space="0" w:color="auto"/>
      </w:divBdr>
    </w:div>
    <w:div w:id="1687631316">
      <w:bodyDiv w:val="1"/>
      <w:marLeft w:val="0"/>
      <w:marRight w:val="0"/>
      <w:marTop w:val="0"/>
      <w:marBottom w:val="0"/>
      <w:divBdr>
        <w:top w:val="none" w:sz="0" w:space="0" w:color="auto"/>
        <w:left w:val="none" w:sz="0" w:space="0" w:color="auto"/>
        <w:bottom w:val="none" w:sz="0" w:space="0" w:color="auto"/>
        <w:right w:val="none" w:sz="0" w:space="0" w:color="auto"/>
      </w:divBdr>
    </w:div>
    <w:div w:id="2053264199">
      <w:bodyDiv w:val="1"/>
      <w:marLeft w:val="0"/>
      <w:marRight w:val="0"/>
      <w:marTop w:val="0"/>
      <w:marBottom w:val="0"/>
      <w:divBdr>
        <w:top w:val="none" w:sz="0" w:space="0" w:color="auto"/>
        <w:left w:val="none" w:sz="0" w:space="0" w:color="auto"/>
        <w:bottom w:val="none" w:sz="0" w:space="0" w:color="auto"/>
        <w:right w:val="none" w:sz="0" w:space="0" w:color="auto"/>
      </w:divBdr>
    </w:div>
    <w:div w:id="209967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24AB2-F68B-4872-AFEC-663A9234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9758</TotalTime>
  <Pages>28</Pages>
  <Words>2605</Words>
  <Characters>14851</Characters>
  <Application>Microsoft Office Word</Application>
  <DocSecurity>0</DocSecurity>
  <Lines>123</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Viet</dc:creator>
  <cp:keywords/>
  <dc:description/>
  <cp:lastModifiedBy>Vo Viet</cp:lastModifiedBy>
  <cp:revision>4</cp:revision>
  <dcterms:created xsi:type="dcterms:W3CDTF">2018-06-03T01:47:00Z</dcterms:created>
  <dcterms:modified xsi:type="dcterms:W3CDTF">2018-06-10T01:20:00Z</dcterms:modified>
</cp:coreProperties>
</file>